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sz w:val="30"/>
          <w:szCs w:val="30"/>
          <w:rPrChange w:author="Mahima Bhardwaj" w:id="0" w:date="2024-07-15T07:26:06Z">
            <w:rPr/>
          </w:rPrChange>
        </w:rPr>
      </w:pPr>
      <w:r w:rsidDel="00000000" w:rsidR="00000000" w:rsidRPr="00000000">
        <w:rPr>
          <w:sz w:val="30"/>
          <w:szCs w:val="30"/>
          <w:rtl w:val="0"/>
          <w:rPrChange w:author="Mahima Bhardwaj" w:id="0" w:date="2024-07-15T07:26:06Z">
            <w:rPr/>
          </w:rPrChange>
        </w:rPr>
        <w:t xml:space="preserve">15/7/24                                  Day16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1e1e1e" w:val="clear"/>
        <w:spacing w:line="325.71428571428567" w:lineRule="auto"/>
        <w:rPr>
          <w:rFonts w:ascii="Courier New" w:cs="Courier New" w:eastAsia="Courier New" w:hAnsi="Courier New"/>
          <w:color w:val="ff0000"/>
          <w:sz w:val="21"/>
          <w:szCs w:val="21"/>
          <w:rPrChange w:author="Mahima Bhardwaj" w:id="1" w:date="2024-07-15T07:26:42Z">
            <w:rPr>
              <w:rFonts w:ascii="Courier New" w:cs="Courier New" w:eastAsia="Courier New" w:hAnsi="Courier New"/>
              <w:color w:val="6a9955"/>
              <w:sz w:val="21"/>
              <w:szCs w:val="21"/>
            </w:rPr>
          </w:rPrChange>
        </w:rPr>
      </w:pPr>
      <w:r w:rsidDel="00000000" w:rsidR="00000000" w:rsidRPr="00000000">
        <w:rPr>
          <w:rFonts w:ascii="Courier New" w:cs="Courier New" w:eastAsia="Courier New" w:hAnsi="Courier New"/>
          <w:color w:val="ff0000"/>
          <w:sz w:val="21"/>
          <w:szCs w:val="21"/>
          <w:rtl w:val="0"/>
          <w:rPrChange w:author="Mahima Bhardwaj" w:id="1" w:date="2024-07-15T07:26:42Z">
            <w:rPr>
              <w:rFonts w:ascii="Courier New" w:cs="Courier New" w:eastAsia="Courier New" w:hAnsi="Courier New"/>
              <w:color w:val="6a9955"/>
              <w:sz w:val="21"/>
              <w:szCs w:val="21"/>
            </w:rPr>
          </w:rPrChange>
        </w:rPr>
        <w:t xml:space="preserve">C</w:t>
      </w:r>
      <w:r w:rsidDel="00000000" w:rsidR="00000000" w:rsidRPr="00000000">
        <w:rPr>
          <w:rFonts w:ascii="Courier New" w:cs="Courier New" w:eastAsia="Courier New" w:hAnsi="Courier New"/>
          <w:color w:val="ff0000"/>
          <w:sz w:val="21"/>
          <w:szCs w:val="21"/>
          <w:rtl w:val="0"/>
          <w:rPrChange w:author="Mahima Bhardwaj" w:id="1" w:date="2024-07-15T07:26:42Z">
            <w:rPr>
              <w:rFonts w:ascii="Courier New" w:cs="Courier New" w:eastAsia="Courier New" w:hAnsi="Courier New"/>
              <w:color w:val="6a9955"/>
              <w:sz w:val="21"/>
              <w:szCs w:val="21"/>
            </w:rPr>
          </w:rPrChange>
        </w:rPr>
        <w:t xml:space="preserve">reate a class hierarchy (e.g., animals with different sounds) and manage object lifetimes and relationships using smart pointers.</w:t>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ff0000"/>
          <w:sz w:val="21"/>
          <w:szCs w:val="21"/>
          <w:rPrChange w:author="Mahima Bhardwaj" w:id="1" w:date="2024-07-15T07:26:42Z">
            <w:rPr>
              <w:rFonts w:ascii="Courier New" w:cs="Courier New" w:eastAsia="Courier New" w:hAnsi="Courier New"/>
              <w:color w:val="6a9955"/>
              <w:sz w:val="21"/>
              <w:szCs w:val="21"/>
            </w:rPr>
          </w:rPrChange>
        </w:rPr>
      </w:pPr>
      <w:r w:rsidDel="00000000" w:rsidR="00000000" w:rsidRPr="00000000">
        <w:rPr>
          <w:rFonts w:ascii="Courier New" w:cs="Courier New" w:eastAsia="Courier New" w:hAnsi="Courier New"/>
          <w:color w:val="ff0000"/>
          <w:sz w:val="21"/>
          <w:szCs w:val="21"/>
          <w:rtl w:val="0"/>
          <w:rPrChange w:author="Mahima Bhardwaj" w:id="1" w:date="2024-07-15T07:26:42Z">
            <w:rPr>
              <w:rFonts w:ascii="Courier New" w:cs="Courier New" w:eastAsia="Courier New" w:hAnsi="Courier New"/>
              <w:color w:val="6a9955"/>
              <w:sz w:val="21"/>
              <w:szCs w:val="21"/>
            </w:rPr>
          </w:rPrChange>
        </w:rPr>
        <w:t xml:space="preserve"> Include error handling to gracefully handle situations where resources might not be available. */</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rtl w:val="0"/>
        </w:rPr>
        <w:t xml:space="preserve">Creating a class hierarchy for animals with different sounds and managing object lifetimes using smart pointers involves designing classes that represent different animals, utilizing inheritance to capture common behaviors, and ensuring safe memory management with smart pointers like </w:t>
      </w:r>
      <w:r w:rsidDel="00000000" w:rsidR="00000000" w:rsidRPr="00000000">
        <w:rPr>
          <w:rFonts w:ascii="Roboto Mono" w:cs="Roboto Mono" w:eastAsia="Roboto Mono" w:hAnsi="Roboto Mono"/>
          <w:u w:val="single"/>
          <w:rtl w:val="0"/>
        </w:rPr>
        <w:t xml:space="preserve">std::shared_ptr</w:t>
      </w:r>
      <w:r w:rsidDel="00000000" w:rsidR="00000000" w:rsidRPr="00000000">
        <w:rPr>
          <w:u w:val="single"/>
          <w:rtl w:val="0"/>
        </w:rPr>
        <w:t xml:space="preserve"> and </w:t>
      </w:r>
      <w:r w:rsidDel="00000000" w:rsidR="00000000" w:rsidRPr="00000000">
        <w:rPr>
          <w:rFonts w:ascii="Roboto Mono" w:cs="Roboto Mono" w:eastAsia="Roboto Mono" w:hAnsi="Roboto Mono"/>
          <w:u w:val="single"/>
          <w:rtl w:val="0"/>
        </w:rPr>
        <w:t xml:space="preserve">std::unique_ptr</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hd w:fill="1e1e1e" w:val="clear"/>
        <w:spacing w:line="325.71428571428567" w:lineRule="auto"/>
        <w:rPr/>
      </w:pPr>
      <w:r w:rsidDel="00000000" w:rsidR="00000000" w:rsidRPr="00000000">
        <w:rPr>
          <w:rtl w:val="0"/>
        </w:rPr>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 #include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&lt;memory&gt;</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for smart pointers</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&lt;vector&gt;</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Base class Animal</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Animal {</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virtual</w:t>
      </w:r>
      <w:r w:rsidDel="00000000" w:rsidR="00000000" w:rsidRPr="00000000">
        <w:rPr>
          <w:rFonts w:ascii="Courier New" w:cs="Courier New" w:eastAsia="Courier New" w:hAnsi="Courier New"/>
          <w:color w:val="d4d4d4"/>
          <w:sz w:val="21"/>
          <w:szCs w:val="21"/>
          <w:rtl w:val="0"/>
        </w:rPr>
        <w:t xml:space="preserve"> ~Animal() =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Virtual destructor for polymorphic behavior</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virtual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makeSound()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Pure virtual function for making sound</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Derived classes for specific animals</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Dog :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Animal {</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makeSound()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override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std::cout &lt;&lt; </w:t>
      </w:r>
      <w:r w:rsidDel="00000000" w:rsidR="00000000" w:rsidRPr="00000000">
        <w:rPr>
          <w:rFonts w:ascii="Courier New" w:cs="Courier New" w:eastAsia="Courier New" w:hAnsi="Courier New"/>
          <w:color w:val="ce9178"/>
          <w:sz w:val="21"/>
          <w:szCs w:val="21"/>
          <w:rtl w:val="0"/>
        </w:rPr>
        <w:t xml:space="preserve">"Dog: Woof!"</w:t>
      </w:r>
      <w:r w:rsidDel="00000000" w:rsidR="00000000" w:rsidRPr="00000000">
        <w:rPr>
          <w:rFonts w:ascii="Courier New" w:cs="Courier New" w:eastAsia="Courier New" w:hAnsi="Courier New"/>
          <w:color w:val="d4d4d4"/>
          <w:sz w:val="21"/>
          <w:szCs w:val="21"/>
          <w:rtl w:val="0"/>
        </w:rPr>
        <w:t xml:space="preserve"> &lt;&lt; std::endl;</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Cat :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Animal {</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makeSound()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override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std::cout &lt;&lt; </w:t>
      </w:r>
      <w:r w:rsidDel="00000000" w:rsidR="00000000" w:rsidRPr="00000000">
        <w:rPr>
          <w:rFonts w:ascii="Courier New" w:cs="Courier New" w:eastAsia="Courier New" w:hAnsi="Courier New"/>
          <w:color w:val="ce9178"/>
          <w:sz w:val="21"/>
          <w:szCs w:val="21"/>
          <w:rtl w:val="0"/>
        </w:rPr>
        <w:t xml:space="preserve">"Cat: Meow!"</w:t>
      </w:r>
      <w:r w:rsidDel="00000000" w:rsidR="00000000" w:rsidRPr="00000000">
        <w:rPr>
          <w:rFonts w:ascii="Courier New" w:cs="Courier New" w:eastAsia="Courier New" w:hAnsi="Courier New"/>
          <w:color w:val="d4d4d4"/>
          <w:sz w:val="21"/>
          <w:szCs w:val="21"/>
          <w:rtl w:val="0"/>
        </w:rPr>
        <w:t xml:space="preserve"> &lt;&lt; std::endl;</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Cow :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Animal {</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makeSound()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override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std::cout &lt;&lt; </w:t>
      </w:r>
      <w:r w:rsidDel="00000000" w:rsidR="00000000" w:rsidRPr="00000000">
        <w:rPr>
          <w:rFonts w:ascii="Courier New" w:cs="Courier New" w:eastAsia="Courier New" w:hAnsi="Courier New"/>
          <w:color w:val="ce9178"/>
          <w:sz w:val="21"/>
          <w:szCs w:val="21"/>
          <w:rtl w:val="0"/>
        </w:rPr>
        <w:t xml:space="preserve">"Cow: Moo!"</w:t>
      </w:r>
      <w:r w:rsidDel="00000000" w:rsidR="00000000" w:rsidRPr="00000000">
        <w:rPr>
          <w:rFonts w:ascii="Courier New" w:cs="Courier New" w:eastAsia="Courier New" w:hAnsi="Courier New"/>
          <w:color w:val="d4d4d4"/>
          <w:sz w:val="21"/>
          <w:szCs w:val="21"/>
          <w:rtl w:val="0"/>
        </w:rPr>
        <w:t xml:space="preserve"> &lt;&lt; std::endl;</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to create and manage animal objects using smart pointers</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createAndManageAnimals() {</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Using smart pointers for managing object lifetimes</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std::shared_ptr&lt;Animal&gt; dog = std::make_shared&lt;Dog&gt;();</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std::shared_ptr&lt;Animal&gt; cat = std::make_shared&lt;Cat&gt;();</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std::shared_ptr&lt;Animal&gt; cow = std::make_shared&lt;Cow&gt;();</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Array of smart pointers</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std::vector&lt;std::shared_ptr&lt;Animal&gt;&gt; animals = {dog, cat, cow};</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Accessing and using objects</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&amp; animal : animals) {</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animal-&gt;makeSound();</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 {</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createAndManageAnimals();</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std::bad_alloc&amp; e) {</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std::cerr &lt;&lt; </w:t>
      </w:r>
      <w:r w:rsidDel="00000000" w:rsidR="00000000" w:rsidRPr="00000000">
        <w:rPr>
          <w:rFonts w:ascii="Courier New" w:cs="Courier New" w:eastAsia="Courier New" w:hAnsi="Courier New"/>
          <w:color w:val="ce9178"/>
          <w:sz w:val="21"/>
          <w:szCs w:val="21"/>
          <w:rtl w:val="0"/>
        </w:rPr>
        <w:t xml:space="preserve">"Memory allocation failed: "</w:t>
      </w:r>
      <w:r w:rsidDel="00000000" w:rsidR="00000000" w:rsidRPr="00000000">
        <w:rPr>
          <w:rFonts w:ascii="Courier New" w:cs="Courier New" w:eastAsia="Courier New" w:hAnsi="Courier New"/>
          <w:color w:val="d4d4d4"/>
          <w:sz w:val="21"/>
          <w:szCs w:val="21"/>
          <w:rtl w:val="0"/>
        </w:rPr>
        <w:t xml:space="preserve"> &lt;&lt; e.what() &lt;&lt; std::endl;</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Handle gracefully, perhaps retry or log the error</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std::exception&amp; e) {</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std::cerr &lt;&lt; </w:t>
      </w:r>
      <w:r w:rsidDel="00000000" w:rsidR="00000000" w:rsidRPr="00000000">
        <w:rPr>
          <w:rFonts w:ascii="Courier New" w:cs="Courier New" w:eastAsia="Courier New" w:hAnsi="Courier New"/>
          <w:color w:val="ce9178"/>
          <w:sz w:val="21"/>
          <w:szCs w:val="21"/>
          <w:rtl w:val="0"/>
        </w:rPr>
        <w:t xml:space="preserve">"Error: "</w:t>
      </w:r>
      <w:r w:rsidDel="00000000" w:rsidR="00000000" w:rsidRPr="00000000">
        <w:rPr>
          <w:rFonts w:ascii="Courier New" w:cs="Courier New" w:eastAsia="Courier New" w:hAnsi="Courier New"/>
          <w:color w:val="d4d4d4"/>
          <w:sz w:val="21"/>
          <w:szCs w:val="21"/>
          <w:rtl w:val="0"/>
        </w:rPr>
        <w:t xml:space="preserve"> &lt;&lt; e.what() &lt;&lt; std::endl;</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Handle other exceptions</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C">
      <w:pPr>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4D">
      <w:pPr>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4E">
      <w:pPr>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4F">
      <w:pPr>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50">
      <w:pPr>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Output</w:t>
        </w:r>
      </w:ins>
    </w:p>
    <w:p w:rsidR="00000000" w:rsidDel="00000000" w:rsidP="00000000" w:rsidRDefault="00000000" w:rsidRPr="00000000" w14:paraId="00000051">
      <w:pPr>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Pr>
          <w:drawing>
            <wp:inline distB="114300" distT="114300" distL="114300" distR="114300">
              <wp:extent cx="5943600" cy="1384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384300"/>
                      </a:xfrm>
                      <a:prstGeom prst="rect"/>
                      <a:ln/>
                    </pic:spPr>
                  </pic:pic>
                </a:graphicData>
              </a:graphic>
            </wp:inline>
          </w:drawing>
        </w:r>
        <w:r w:rsidDel="00000000" w:rsidR="00000000" w:rsidRPr="00000000">
          <w:rPr>
            <w:rtl w:val="0"/>
          </w:rPr>
        </w:r>
      </w:ins>
    </w:p>
    <w:p w:rsidR="00000000" w:rsidDel="00000000" w:rsidP="00000000" w:rsidRDefault="00000000" w:rsidRPr="00000000" w14:paraId="00000052">
      <w:pPr>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53">
      <w:pPr>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54">
      <w:pPr>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55">
      <w:pPr>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Ques2  </w:t>
        </w:r>
        <w:r w:rsidDel="00000000" w:rsidR="00000000" w:rsidRPr="00000000">
          <w:rPr>
            <w:rFonts w:ascii="Courier New" w:cs="Courier New" w:eastAsia="Courier New" w:hAnsi="Courier New"/>
            <w:color w:val="d4d4d4"/>
            <w:sz w:val="21"/>
            <w:szCs w:val="21"/>
            <w:rtl w:val="0"/>
          </w:rPr>
          <w:t xml:space="preserve">Simulate rolling dice, flipping coins, or generating random temperatures within a range.Users can choose the type of distribution and potentially customize </w:t>
        </w:r>
        <w:r w:rsidDel="00000000" w:rsidR="00000000" w:rsidRPr="00000000">
          <w:rPr>
            <w:rFonts w:ascii="Courier New" w:cs="Courier New" w:eastAsia="Courier New" w:hAnsi="Courier New"/>
            <w:color w:val="d4d4d4"/>
            <w:sz w:val="21"/>
            <w:szCs w:val="21"/>
            <w:rtl w:val="0"/>
          </w:rPr>
          <w:t xml:space="preserve">parameter</w:t>
        </w:r>
        <w:r w:rsidDel="00000000" w:rsidR="00000000" w:rsidRPr="00000000">
          <w:rPr>
            <w:rtl w:val="0"/>
          </w:rPr>
        </w:r>
      </w:ins>
    </w:p>
    <w:p w:rsidR="00000000" w:rsidDel="00000000" w:rsidP="00000000" w:rsidRDefault="00000000" w:rsidRPr="00000000" w14:paraId="00000056">
      <w:pPr>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57">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#include </w:t>
        </w:r>
        <w:r w:rsidDel="00000000" w:rsidR="00000000" w:rsidRPr="00000000">
          <w:rPr>
            <w:rFonts w:ascii="Courier New" w:cs="Courier New" w:eastAsia="Courier New" w:hAnsi="Courier New"/>
            <w:color w:val="d4d4d4"/>
            <w:sz w:val="21"/>
            <w:szCs w:val="21"/>
            <w:rtl w:val="0"/>
          </w:rPr>
          <w:t xml:space="preserve">&lt;iostream&gt;</w:t>
        </w:r>
      </w:ins>
    </w:p>
    <w:p w:rsidR="00000000" w:rsidDel="00000000" w:rsidP="00000000" w:rsidRDefault="00000000" w:rsidRPr="00000000" w14:paraId="00000058">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#include </w:t>
        </w:r>
        <w:r w:rsidDel="00000000" w:rsidR="00000000" w:rsidRPr="00000000">
          <w:rPr>
            <w:rFonts w:ascii="Courier New" w:cs="Courier New" w:eastAsia="Courier New" w:hAnsi="Courier New"/>
            <w:color w:val="d4d4d4"/>
            <w:sz w:val="21"/>
            <w:szCs w:val="21"/>
            <w:rtl w:val="0"/>
          </w:rPr>
          <w:t xml:space="preserve">&lt;random&gt;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for random number generation</w:t>
        </w:r>
      </w:ins>
    </w:p>
    <w:p w:rsidR="00000000" w:rsidDel="00000000" w:rsidP="00000000" w:rsidRDefault="00000000" w:rsidRPr="00000000" w14:paraId="00000059">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5A">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Function to simulate rolling a dice with customizable sides</w:t>
        </w:r>
      </w:ins>
    </w:p>
    <w:p w:rsidR="00000000" w:rsidDel="00000000" w:rsidP="00000000" w:rsidRDefault="00000000" w:rsidRPr="00000000" w14:paraId="0000005B">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rollDice(</w:t>
        </w:r>
        <w:r w:rsidDel="00000000" w:rsidR="00000000" w:rsidRPr="00000000">
          <w:rPr>
            <w:rFonts w:ascii="Courier New" w:cs="Courier New" w:eastAsia="Courier New" w:hAnsi="Courier New"/>
            <w:color w:val="d4d4d4"/>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sides) {</w:t>
        </w:r>
      </w:ins>
    </w:p>
    <w:p w:rsidR="00000000" w:rsidDel="00000000" w:rsidP="00000000" w:rsidRDefault="00000000" w:rsidRPr="00000000" w14:paraId="0000005C">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std::random_device rd;</w:t>
        </w:r>
        <w:r w:rsidDel="00000000" w:rsidR="00000000" w:rsidRPr="00000000">
          <w:rPr>
            <w:rFonts w:ascii="Courier New" w:cs="Courier New" w:eastAsia="Courier New" w:hAnsi="Courier New"/>
            <w:color w:val="d4d4d4"/>
            <w:sz w:val="21"/>
            <w:szCs w:val="21"/>
            <w:rtl w:val="0"/>
          </w:rPr>
          <w:t xml:space="preserve"> // obtain a random number from hardware</w:t>
        </w:r>
      </w:ins>
    </w:p>
    <w:p w:rsidR="00000000" w:rsidDel="00000000" w:rsidP="00000000" w:rsidRDefault="00000000" w:rsidRPr="00000000" w14:paraId="0000005D">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std::mt19937 eng(rd());</w:t>
        </w:r>
        <w:r w:rsidDel="00000000" w:rsidR="00000000" w:rsidRPr="00000000">
          <w:rPr>
            <w:rFonts w:ascii="Courier New" w:cs="Courier New" w:eastAsia="Courier New" w:hAnsi="Courier New"/>
            <w:color w:val="d4d4d4"/>
            <w:sz w:val="21"/>
            <w:szCs w:val="21"/>
            <w:rtl w:val="0"/>
          </w:rPr>
          <w:t xml:space="preserve"> // seed the generator</w:t>
        </w:r>
      </w:ins>
    </w:p>
    <w:p w:rsidR="00000000" w:rsidDel="00000000" w:rsidP="00000000" w:rsidRDefault="00000000" w:rsidRPr="00000000" w14:paraId="0000005E">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std::uniform_int_distribution&lt;&gt; distr(</w:t>
        </w:r>
        <w:r w:rsidDel="00000000" w:rsidR="00000000" w:rsidRPr="00000000">
          <w:rPr>
            <w:rFonts w:ascii="Courier New" w:cs="Courier New" w:eastAsia="Courier New" w:hAnsi="Courier New"/>
            <w:color w:val="d4d4d4"/>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sides);</w:t>
        </w:r>
        <w:r w:rsidDel="00000000" w:rsidR="00000000" w:rsidRPr="00000000">
          <w:rPr>
            <w:rFonts w:ascii="Courier New" w:cs="Courier New" w:eastAsia="Courier New" w:hAnsi="Courier New"/>
            <w:color w:val="d4d4d4"/>
            <w:sz w:val="21"/>
            <w:szCs w:val="21"/>
            <w:rtl w:val="0"/>
          </w:rPr>
          <w:t xml:space="preserve"> // define the range</w:t>
        </w:r>
      </w:ins>
    </w:p>
    <w:p w:rsidR="00000000" w:rsidDel="00000000" w:rsidP="00000000" w:rsidRDefault="00000000" w:rsidRPr="00000000" w14:paraId="0000005F">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60">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distr(eng);</w:t>
        </w:r>
        <w:r w:rsidDel="00000000" w:rsidR="00000000" w:rsidRPr="00000000">
          <w:rPr>
            <w:rFonts w:ascii="Courier New" w:cs="Courier New" w:eastAsia="Courier New" w:hAnsi="Courier New"/>
            <w:color w:val="d4d4d4"/>
            <w:sz w:val="21"/>
            <w:szCs w:val="21"/>
            <w:rtl w:val="0"/>
          </w:rPr>
          <w:t xml:space="preserve"> // generate the random number</w:t>
        </w:r>
      </w:ins>
    </w:p>
    <w:p w:rsidR="00000000" w:rsidDel="00000000" w:rsidP="00000000" w:rsidRDefault="00000000" w:rsidRPr="00000000" w14:paraId="00000061">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w:t>
        </w:r>
      </w:ins>
    </w:p>
    <w:p w:rsidR="00000000" w:rsidDel="00000000" w:rsidP="00000000" w:rsidRDefault="00000000" w:rsidRPr="00000000" w14:paraId="00000062">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63">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Function to simulate flipping a coin (0 for tails, 1 for heads)</w:t>
        </w:r>
      </w:ins>
    </w:p>
    <w:p w:rsidR="00000000" w:rsidDel="00000000" w:rsidP="00000000" w:rsidRDefault="00000000" w:rsidRPr="00000000" w14:paraId="00000064">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flipCoin() {</w:t>
        </w:r>
      </w:ins>
    </w:p>
    <w:p w:rsidR="00000000" w:rsidDel="00000000" w:rsidP="00000000" w:rsidRDefault="00000000" w:rsidRPr="00000000" w14:paraId="00000065">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std::random_device rd;</w:t>
        </w:r>
        <w:r w:rsidDel="00000000" w:rsidR="00000000" w:rsidRPr="00000000">
          <w:rPr>
            <w:rFonts w:ascii="Courier New" w:cs="Courier New" w:eastAsia="Courier New" w:hAnsi="Courier New"/>
            <w:color w:val="d4d4d4"/>
            <w:sz w:val="21"/>
            <w:szCs w:val="21"/>
            <w:rtl w:val="0"/>
          </w:rPr>
          <w:t xml:space="preserve"> // obtain a random number from hardware</w:t>
        </w:r>
      </w:ins>
    </w:p>
    <w:p w:rsidR="00000000" w:rsidDel="00000000" w:rsidP="00000000" w:rsidRDefault="00000000" w:rsidRPr="00000000" w14:paraId="00000066">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std::mt19937 eng(rd());</w:t>
        </w:r>
        <w:r w:rsidDel="00000000" w:rsidR="00000000" w:rsidRPr="00000000">
          <w:rPr>
            <w:rFonts w:ascii="Courier New" w:cs="Courier New" w:eastAsia="Courier New" w:hAnsi="Courier New"/>
            <w:color w:val="d4d4d4"/>
            <w:sz w:val="21"/>
            <w:szCs w:val="21"/>
            <w:rtl w:val="0"/>
          </w:rPr>
          <w:t xml:space="preserve"> // seed the generator</w:t>
        </w:r>
      </w:ins>
    </w:p>
    <w:p w:rsidR="00000000" w:rsidDel="00000000" w:rsidP="00000000" w:rsidRDefault="00000000" w:rsidRPr="00000000" w14:paraId="00000067">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std::uniform_int_distribution&lt;&gt; distr(</w:t>
        </w:r>
        <w:r w:rsidDel="00000000" w:rsidR="00000000" w:rsidRPr="00000000">
          <w:rPr>
            <w:rFonts w:ascii="Courier New" w:cs="Courier New" w:eastAsia="Courier New" w:hAnsi="Courier New"/>
            <w:color w:val="d4d4d4"/>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define the range (0 or 1)</w:t>
        </w:r>
      </w:ins>
    </w:p>
    <w:p w:rsidR="00000000" w:rsidDel="00000000" w:rsidP="00000000" w:rsidRDefault="00000000" w:rsidRPr="00000000" w14:paraId="00000068">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69">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distr(eng);</w:t>
        </w:r>
        <w:r w:rsidDel="00000000" w:rsidR="00000000" w:rsidRPr="00000000">
          <w:rPr>
            <w:rFonts w:ascii="Courier New" w:cs="Courier New" w:eastAsia="Courier New" w:hAnsi="Courier New"/>
            <w:color w:val="d4d4d4"/>
            <w:sz w:val="21"/>
            <w:szCs w:val="21"/>
            <w:rtl w:val="0"/>
          </w:rPr>
          <w:t xml:space="preserve"> // generate the random number</w:t>
        </w:r>
      </w:ins>
    </w:p>
    <w:p w:rsidR="00000000" w:rsidDel="00000000" w:rsidP="00000000" w:rsidRDefault="00000000" w:rsidRPr="00000000" w14:paraId="0000006A">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w:t>
        </w:r>
      </w:ins>
    </w:p>
    <w:p w:rsidR="00000000" w:rsidDel="00000000" w:rsidP="00000000" w:rsidRDefault="00000000" w:rsidRPr="00000000" w14:paraId="0000006B">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6C">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Function to generate a random temperature within a specified range</w:t>
        </w:r>
      </w:ins>
    </w:p>
    <w:p w:rsidR="00000000" w:rsidDel="00000000" w:rsidP="00000000" w:rsidRDefault="00000000" w:rsidRPr="00000000" w14:paraId="0000006D">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generateRandomTemperature(</w:t>
        </w:r>
        <w:r w:rsidDel="00000000" w:rsidR="00000000" w:rsidRPr="00000000">
          <w:rPr>
            <w:rFonts w:ascii="Courier New" w:cs="Courier New" w:eastAsia="Courier New" w:hAnsi="Courier New"/>
            <w:color w:val="d4d4d4"/>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minTemp, </w:t>
        </w:r>
        <w:r w:rsidDel="00000000" w:rsidR="00000000" w:rsidRPr="00000000">
          <w:rPr>
            <w:rFonts w:ascii="Courier New" w:cs="Courier New" w:eastAsia="Courier New" w:hAnsi="Courier New"/>
            <w:color w:val="d4d4d4"/>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maxTemp) {</w:t>
        </w:r>
      </w:ins>
    </w:p>
    <w:p w:rsidR="00000000" w:rsidDel="00000000" w:rsidP="00000000" w:rsidRDefault="00000000" w:rsidRPr="00000000" w14:paraId="0000006E">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std::random_device rd;</w:t>
        </w:r>
        <w:r w:rsidDel="00000000" w:rsidR="00000000" w:rsidRPr="00000000">
          <w:rPr>
            <w:rFonts w:ascii="Courier New" w:cs="Courier New" w:eastAsia="Courier New" w:hAnsi="Courier New"/>
            <w:color w:val="d4d4d4"/>
            <w:sz w:val="21"/>
            <w:szCs w:val="21"/>
            <w:rtl w:val="0"/>
          </w:rPr>
          <w:t xml:space="preserve"> // obtain a random number from hardware</w:t>
        </w:r>
      </w:ins>
    </w:p>
    <w:p w:rsidR="00000000" w:rsidDel="00000000" w:rsidP="00000000" w:rsidRDefault="00000000" w:rsidRPr="00000000" w14:paraId="0000006F">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std::mt19937 eng(rd());</w:t>
        </w:r>
        <w:r w:rsidDel="00000000" w:rsidR="00000000" w:rsidRPr="00000000">
          <w:rPr>
            <w:rFonts w:ascii="Courier New" w:cs="Courier New" w:eastAsia="Courier New" w:hAnsi="Courier New"/>
            <w:color w:val="d4d4d4"/>
            <w:sz w:val="21"/>
            <w:szCs w:val="21"/>
            <w:rtl w:val="0"/>
          </w:rPr>
          <w:t xml:space="preserve"> // seed the generator</w:t>
        </w:r>
      </w:ins>
    </w:p>
    <w:p w:rsidR="00000000" w:rsidDel="00000000" w:rsidP="00000000" w:rsidRDefault="00000000" w:rsidRPr="00000000" w14:paraId="00000070">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std::uniform_real_distribution&lt;&gt; distr(minTemp, maxTemp);</w:t>
        </w:r>
        <w:r w:rsidDel="00000000" w:rsidR="00000000" w:rsidRPr="00000000">
          <w:rPr>
            <w:rFonts w:ascii="Courier New" w:cs="Courier New" w:eastAsia="Courier New" w:hAnsi="Courier New"/>
            <w:color w:val="d4d4d4"/>
            <w:sz w:val="21"/>
            <w:szCs w:val="21"/>
            <w:rtl w:val="0"/>
          </w:rPr>
          <w:t xml:space="preserve"> // define the range</w:t>
        </w:r>
      </w:ins>
    </w:p>
    <w:p w:rsidR="00000000" w:rsidDel="00000000" w:rsidP="00000000" w:rsidRDefault="00000000" w:rsidRPr="00000000" w14:paraId="00000071">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72">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distr(eng);</w:t>
        </w:r>
        <w:r w:rsidDel="00000000" w:rsidR="00000000" w:rsidRPr="00000000">
          <w:rPr>
            <w:rFonts w:ascii="Courier New" w:cs="Courier New" w:eastAsia="Courier New" w:hAnsi="Courier New"/>
            <w:color w:val="d4d4d4"/>
            <w:sz w:val="21"/>
            <w:szCs w:val="21"/>
            <w:rtl w:val="0"/>
          </w:rPr>
          <w:t xml:space="preserve"> // generate the random number</w:t>
        </w:r>
      </w:ins>
    </w:p>
    <w:p w:rsidR="00000000" w:rsidDel="00000000" w:rsidP="00000000" w:rsidRDefault="00000000" w:rsidRPr="00000000" w14:paraId="00000073">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w:t>
        </w:r>
      </w:ins>
    </w:p>
    <w:p w:rsidR="00000000" w:rsidDel="00000000" w:rsidP="00000000" w:rsidRDefault="00000000" w:rsidRPr="00000000" w14:paraId="00000074">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75">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 {</w:t>
        </w:r>
      </w:ins>
    </w:p>
    <w:p w:rsidR="00000000" w:rsidDel="00000000" w:rsidP="00000000" w:rsidRDefault="00000000" w:rsidRPr="00000000" w14:paraId="00000076">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choice;</w:t>
        </w:r>
      </w:ins>
    </w:p>
    <w:p w:rsidR="00000000" w:rsidDel="00000000" w:rsidP="00000000" w:rsidRDefault="00000000" w:rsidRPr="00000000" w14:paraId="00000077">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std::cout &lt;&lt; </w:t>
        </w:r>
        <w:r w:rsidDel="00000000" w:rsidR="00000000" w:rsidRPr="00000000">
          <w:rPr>
            <w:rFonts w:ascii="Courier New" w:cs="Courier New" w:eastAsia="Courier New" w:hAnsi="Courier New"/>
            <w:color w:val="d4d4d4"/>
            <w:sz w:val="21"/>
            <w:szCs w:val="21"/>
            <w:rtl w:val="0"/>
          </w:rPr>
          <w:t xml:space="preserve">"Choose an option:"</w:t>
        </w:r>
        <w:r w:rsidDel="00000000" w:rsidR="00000000" w:rsidRPr="00000000">
          <w:rPr>
            <w:rFonts w:ascii="Courier New" w:cs="Courier New" w:eastAsia="Courier New" w:hAnsi="Courier New"/>
            <w:color w:val="d4d4d4"/>
            <w:sz w:val="21"/>
            <w:szCs w:val="21"/>
            <w:rtl w:val="0"/>
          </w:rPr>
          <w:t xml:space="preserve"> &lt;&lt; std::endl;</w:t>
        </w:r>
      </w:ins>
    </w:p>
    <w:p w:rsidR="00000000" w:rsidDel="00000000" w:rsidP="00000000" w:rsidRDefault="00000000" w:rsidRPr="00000000" w14:paraId="00000078">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std::cout &lt;&lt; </w:t>
        </w:r>
        <w:r w:rsidDel="00000000" w:rsidR="00000000" w:rsidRPr="00000000">
          <w:rPr>
            <w:rFonts w:ascii="Courier New" w:cs="Courier New" w:eastAsia="Courier New" w:hAnsi="Courier New"/>
            <w:color w:val="d4d4d4"/>
            <w:sz w:val="21"/>
            <w:szCs w:val="21"/>
            <w:rtl w:val="0"/>
          </w:rPr>
          <w:t xml:space="preserve">"1. Roll a dice"</w:t>
        </w:r>
        <w:r w:rsidDel="00000000" w:rsidR="00000000" w:rsidRPr="00000000">
          <w:rPr>
            <w:rFonts w:ascii="Courier New" w:cs="Courier New" w:eastAsia="Courier New" w:hAnsi="Courier New"/>
            <w:color w:val="d4d4d4"/>
            <w:sz w:val="21"/>
            <w:szCs w:val="21"/>
            <w:rtl w:val="0"/>
          </w:rPr>
          <w:t xml:space="preserve"> &lt;&lt; std::endl;</w:t>
        </w:r>
      </w:ins>
    </w:p>
    <w:p w:rsidR="00000000" w:rsidDel="00000000" w:rsidP="00000000" w:rsidRDefault="00000000" w:rsidRPr="00000000" w14:paraId="00000079">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std::cout &lt;&lt; </w:t>
        </w:r>
        <w:r w:rsidDel="00000000" w:rsidR="00000000" w:rsidRPr="00000000">
          <w:rPr>
            <w:rFonts w:ascii="Courier New" w:cs="Courier New" w:eastAsia="Courier New" w:hAnsi="Courier New"/>
            <w:color w:val="d4d4d4"/>
            <w:sz w:val="21"/>
            <w:szCs w:val="21"/>
            <w:rtl w:val="0"/>
          </w:rPr>
          <w:t xml:space="preserve">"2. Flip a coin"</w:t>
        </w:r>
        <w:r w:rsidDel="00000000" w:rsidR="00000000" w:rsidRPr="00000000">
          <w:rPr>
            <w:rFonts w:ascii="Courier New" w:cs="Courier New" w:eastAsia="Courier New" w:hAnsi="Courier New"/>
            <w:color w:val="d4d4d4"/>
            <w:sz w:val="21"/>
            <w:szCs w:val="21"/>
            <w:rtl w:val="0"/>
          </w:rPr>
          <w:t xml:space="preserve"> &lt;&lt; std::endl;</w:t>
        </w:r>
      </w:ins>
    </w:p>
    <w:p w:rsidR="00000000" w:rsidDel="00000000" w:rsidP="00000000" w:rsidRDefault="00000000" w:rsidRPr="00000000" w14:paraId="0000007A">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std::cout &lt;&lt; </w:t>
        </w:r>
        <w:r w:rsidDel="00000000" w:rsidR="00000000" w:rsidRPr="00000000">
          <w:rPr>
            <w:rFonts w:ascii="Courier New" w:cs="Courier New" w:eastAsia="Courier New" w:hAnsi="Courier New"/>
            <w:color w:val="d4d4d4"/>
            <w:sz w:val="21"/>
            <w:szCs w:val="21"/>
            <w:rtl w:val="0"/>
          </w:rPr>
          <w:t xml:space="preserve">"3. Generate a random temperature"</w:t>
        </w:r>
        <w:r w:rsidDel="00000000" w:rsidR="00000000" w:rsidRPr="00000000">
          <w:rPr>
            <w:rFonts w:ascii="Courier New" w:cs="Courier New" w:eastAsia="Courier New" w:hAnsi="Courier New"/>
            <w:color w:val="d4d4d4"/>
            <w:sz w:val="21"/>
            <w:szCs w:val="21"/>
            <w:rtl w:val="0"/>
          </w:rPr>
          <w:t xml:space="preserve"> &lt;&lt; std::endl;</w:t>
        </w:r>
      </w:ins>
    </w:p>
    <w:p w:rsidR="00000000" w:rsidDel="00000000" w:rsidP="00000000" w:rsidRDefault="00000000" w:rsidRPr="00000000" w14:paraId="0000007B">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std::cin &gt;&gt; choice;</w:t>
        </w:r>
      </w:ins>
    </w:p>
    <w:p w:rsidR="00000000" w:rsidDel="00000000" w:rsidP="00000000" w:rsidRDefault="00000000" w:rsidRPr="00000000" w14:paraId="0000007C">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7D">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switch</w:t>
        </w:r>
        <w:r w:rsidDel="00000000" w:rsidR="00000000" w:rsidRPr="00000000">
          <w:rPr>
            <w:rFonts w:ascii="Courier New" w:cs="Courier New" w:eastAsia="Courier New" w:hAnsi="Courier New"/>
            <w:color w:val="d4d4d4"/>
            <w:sz w:val="21"/>
            <w:szCs w:val="21"/>
            <w:rtl w:val="0"/>
          </w:rPr>
          <w:t xml:space="preserve"> (choice) {</w:t>
        </w:r>
      </w:ins>
    </w:p>
    <w:p w:rsidR="00000000" w:rsidDel="00000000" w:rsidP="00000000" w:rsidRDefault="00000000" w:rsidRPr="00000000" w14:paraId="0000007E">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ins>
    </w:p>
    <w:p w:rsidR="00000000" w:rsidDel="00000000" w:rsidP="00000000" w:rsidRDefault="00000000" w:rsidRPr="00000000" w14:paraId="0000007F">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sides;</w:t>
        </w:r>
      </w:ins>
    </w:p>
    <w:p w:rsidR="00000000" w:rsidDel="00000000" w:rsidP="00000000" w:rsidRDefault="00000000" w:rsidRPr="00000000" w14:paraId="00000080">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std::cout &lt;&lt; </w:t>
        </w:r>
        <w:r w:rsidDel="00000000" w:rsidR="00000000" w:rsidRPr="00000000">
          <w:rPr>
            <w:rFonts w:ascii="Courier New" w:cs="Courier New" w:eastAsia="Courier New" w:hAnsi="Courier New"/>
            <w:color w:val="d4d4d4"/>
            <w:sz w:val="21"/>
            <w:szCs w:val="21"/>
            <w:rtl w:val="0"/>
          </w:rPr>
          <w:t xml:space="preserve">"Enter the number of sides for the dice: "</w:t>
        </w:r>
        <w:r w:rsidDel="00000000" w:rsidR="00000000" w:rsidRPr="00000000">
          <w:rPr>
            <w:rFonts w:ascii="Courier New" w:cs="Courier New" w:eastAsia="Courier New" w:hAnsi="Courier New"/>
            <w:color w:val="d4d4d4"/>
            <w:sz w:val="21"/>
            <w:szCs w:val="21"/>
            <w:rtl w:val="0"/>
          </w:rPr>
          <w:t xml:space="preserve">;</w:t>
        </w:r>
      </w:ins>
    </w:p>
    <w:p w:rsidR="00000000" w:rsidDel="00000000" w:rsidP="00000000" w:rsidRDefault="00000000" w:rsidRPr="00000000" w14:paraId="00000081">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std::cin &gt;&gt; sides;</w:t>
        </w:r>
      </w:ins>
    </w:p>
    <w:p w:rsidR="00000000" w:rsidDel="00000000" w:rsidP="00000000" w:rsidRDefault="00000000" w:rsidRPr="00000000" w14:paraId="00000082">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result = rollDice(sides);</w:t>
        </w:r>
      </w:ins>
    </w:p>
    <w:p w:rsidR="00000000" w:rsidDel="00000000" w:rsidP="00000000" w:rsidRDefault="00000000" w:rsidRPr="00000000" w14:paraId="00000083">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std::cout &lt;&lt; </w:t>
        </w:r>
        <w:r w:rsidDel="00000000" w:rsidR="00000000" w:rsidRPr="00000000">
          <w:rPr>
            <w:rFonts w:ascii="Courier New" w:cs="Courier New" w:eastAsia="Courier New" w:hAnsi="Courier New"/>
            <w:color w:val="d4d4d4"/>
            <w:sz w:val="21"/>
            <w:szCs w:val="21"/>
            <w:rtl w:val="0"/>
          </w:rPr>
          <w:t xml:space="preserve">"Result of rolling a "</w:t>
        </w:r>
        <w:r w:rsidDel="00000000" w:rsidR="00000000" w:rsidRPr="00000000">
          <w:rPr>
            <w:rFonts w:ascii="Courier New" w:cs="Courier New" w:eastAsia="Courier New" w:hAnsi="Courier New"/>
            <w:color w:val="d4d4d4"/>
            <w:sz w:val="21"/>
            <w:szCs w:val="21"/>
            <w:rtl w:val="0"/>
          </w:rPr>
          <w:t xml:space="preserve"> &lt;&lt; sides &lt;&lt; </w:t>
        </w:r>
        <w:r w:rsidDel="00000000" w:rsidR="00000000" w:rsidRPr="00000000">
          <w:rPr>
            <w:rFonts w:ascii="Courier New" w:cs="Courier New" w:eastAsia="Courier New" w:hAnsi="Courier New"/>
            <w:color w:val="d4d4d4"/>
            <w:sz w:val="21"/>
            <w:szCs w:val="21"/>
            <w:rtl w:val="0"/>
          </w:rPr>
          <w:t xml:space="preserve">"-sided dice: "</w:t>
        </w:r>
        <w:r w:rsidDel="00000000" w:rsidR="00000000" w:rsidRPr="00000000">
          <w:rPr>
            <w:rFonts w:ascii="Courier New" w:cs="Courier New" w:eastAsia="Courier New" w:hAnsi="Courier New"/>
            <w:color w:val="d4d4d4"/>
            <w:sz w:val="21"/>
            <w:szCs w:val="21"/>
            <w:rtl w:val="0"/>
          </w:rPr>
          <w:t xml:space="preserve"> &lt;&lt; result &lt;&lt; std::endl;</w:t>
        </w:r>
      </w:ins>
    </w:p>
    <w:p w:rsidR="00000000" w:rsidDel="00000000" w:rsidP="00000000" w:rsidRDefault="00000000" w:rsidRPr="00000000" w14:paraId="00000084">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ins>
    </w:p>
    <w:p w:rsidR="00000000" w:rsidDel="00000000" w:rsidP="00000000" w:rsidRDefault="00000000" w:rsidRPr="00000000" w14:paraId="00000085">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ins>
    </w:p>
    <w:p w:rsidR="00000000" w:rsidDel="00000000" w:rsidP="00000000" w:rsidRDefault="00000000" w:rsidRPr="00000000" w14:paraId="00000086">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ins>
    </w:p>
    <w:p w:rsidR="00000000" w:rsidDel="00000000" w:rsidP="00000000" w:rsidRDefault="00000000" w:rsidRPr="00000000" w14:paraId="00000087">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result = flipCoin();</w:t>
        </w:r>
      </w:ins>
    </w:p>
    <w:p w:rsidR="00000000" w:rsidDel="00000000" w:rsidP="00000000" w:rsidRDefault="00000000" w:rsidRPr="00000000" w14:paraId="00000088">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std::cout &lt;&lt; </w:t>
        </w:r>
        <w:r w:rsidDel="00000000" w:rsidR="00000000" w:rsidRPr="00000000">
          <w:rPr>
            <w:rFonts w:ascii="Courier New" w:cs="Courier New" w:eastAsia="Courier New" w:hAnsi="Courier New"/>
            <w:color w:val="d4d4d4"/>
            <w:sz w:val="21"/>
            <w:szCs w:val="21"/>
            <w:rtl w:val="0"/>
          </w:rPr>
          <w:t xml:space="preserve">"Result of flipping a coin: "</w:t>
        </w:r>
        <w:r w:rsidDel="00000000" w:rsidR="00000000" w:rsidRPr="00000000">
          <w:rPr>
            <w:rFonts w:ascii="Courier New" w:cs="Courier New" w:eastAsia="Courier New" w:hAnsi="Courier New"/>
            <w:color w:val="d4d4d4"/>
            <w:sz w:val="21"/>
            <w:szCs w:val="21"/>
            <w:rtl w:val="0"/>
          </w:rPr>
          <w:t xml:space="preserve"> &lt;&lt; (result == </w:t>
        </w:r>
        <w:r w:rsidDel="00000000" w:rsidR="00000000" w:rsidRPr="00000000">
          <w:rPr>
            <w:rFonts w:ascii="Courier New" w:cs="Courier New" w:eastAsia="Courier New" w:hAnsi="Courier New"/>
            <w:color w:val="d4d4d4"/>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"Tails"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"Heads"</w:t>
        </w:r>
        <w:r w:rsidDel="00000000" w:rsidR="00000000" w:rsidRPr="00000000">
          <w:rPr>
            <w:rFonts w:ascii="Courier New" w:cs="Courier New" w:eastAsia="Courier New" w:hAnsi="Courier New"/>
            <w:color w:val="d4d4d4"/>
            <w:sz w:val="21"/>
            <w:szCs w:val="21"/>
            <w:rtl w:val="0"/>
          </w:rPr>
          <w:t xml:space="preserve">) &lt;&lt; std::endl;</w:t>
        </w:r>
      </w:ins>
    </w:p>
    <w:p w:rsidR="00000000" w:rsidDel="00000000" w:rsidP="00000000" w:rsidRDefault="00000000" w:rsidRPr="00000000" w14:paraId="00000089">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ins>
    </w:p>
    <w:p w:rsidR="00000000" w:rsidDel="00000000" w:rsidP="00000000" w:rsidRDefault="00000000" w:rsidRPr="00000000" w14:paraId="0000008A">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ins>
    </w:p>
    <w:p w:rsidR="00000000" w:rsidDel="00000000" w:rsidP="00000000" w:rsidRDefault="00000000" w:rsidRPr="00000000" w14:paraId="0000008B">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ins>
    </w:p>
    <w:p w:rsidR="00000000" w:rsidDel="00000000" w:rsidP="00000000" w:rsidRDefault="00000000" w:rsidRPr="00000000" w14:paraId="0000008C">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minTemp, maxTemp;</w:t>
        </w:r>
      </w:ins>
    </w:p>
    <w:p w:rsidR="00000000" w:rsidDel="00000000" w:rsidP="00000000" w:rsidRDefault="00000000" w:rsidRPr="00000000" w14:paraId="0000008D">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std::cout &lt;&lt; </w:t>
        </w:r>
        <w:r w:rsidDel="00000000" w:rsidR="00000000" w:rsidRPr="00000000">
          <w:rPr>
            <w:rFonts w:ascii="Courier New" w:cs="Courier New" w:eastAsia="Courier New" w:hAnsi="Courier New"/>
            <w:color w:val="d4d4d4"/>
            <w:sz w:val="21"/>
            <w:szCs w:val="21"/>
            <w:rtl w:val="0"/>
          </w:rPr>
          <w:t xml:space="preserve">"Enter the minimum and maximum temperatures: "</w:t>
        </w:r>
        <w:r w:rsidDel="00000000" w:rsidR="00000000" w:rsidRPr="00000000">
          <w:rPr>
            <w:rFonts w:ascii="Courier New" w:cs="Courier New" w:eastAsia="Courier New" w:hAnsi="Courier New"/>
            <w:color w:val="d4d4d4"/>
            <w:sz w:val="21"/>
            <w:szCs w:val="21"/>
            <w:rtl w:val="0"/>
          </w:rPr>
          <w:t xml:space="preserve">;</w:t>
        </w:r>
      </w:ins>
    </w:p>
    <w:p w:rsidR="00000000" w:rsidDel="00000000" w:rsidP="00000000" w:rsidRDefault="00000000" w:rsidRPr="00000000" w14:paraId="0000008E">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std::cin &gt;&gt; minTemp &gt;&gt; maxTemp;</w:t>
        </w:r>
      </w:ins>
    </w:p>
    <w:p w:rsidR="00000000" w:rsidDel="00000000" w:rsidP="00000000" w:rsidRDefault="00000000" w:rsidRPr="00000000" w14:paraId="0000008F">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temperature = generateRandomTemperature(minTemp, maxTemp);</w:t>
        </w:r>
      </w:ins>
    </w:p>
    <w:p w:rsidR="00000000" w:rsidDel="00000000" w:rsidP="00000000" w:rsidRDefault="00000000" w:rsidRPr="00000000" w14:paraId="00000090">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std::cout &lt;&lt; </w:t>
        </w:r>
        <w:r w:rsidDel="00000000" w:rsidR="00000000" w:rsidRPr="00000000">
          <w:rPr>
            <w:rFonts w:ascii="Courier New" w:cs="Courier New" w:eastAsia="Courier New" w:hAnsi="Courier New"/>
            <w:color w:val="d4d4d4"/>
            <w:sz w:val="21"/>
            <w:szCs w:val="21"/>
            <w:rtl w:val="0"/>
          </w:rPr>
          <w:t xml:space="preserve">"Random temperature generated: "</w:t>
        </w:r>
        <w:r w:rsidDel="00000000" w:rsidR="00000000" w:rsidRPr="00000000">
          <w:rPr>
            <w:rFonts w:ascii="Courier New" w:cs="Courier New" w:eastAsia="Courier New" w:hAnsi="Courier New"/>
            <w:color w:val="d4d4d4"/>
            <w:sz w:val="21"/>
            <w:szCs w:val="21"/>
            <w:rtl w:val="0"/>
          </w:rPr>
          <w:t xml:space="preserve"> &lt;&lt; temperature &lt;&lt; </w:t>
        </w:r>
        <w:r w:rsidDel="00000000" w:rsidR="00000000" w:rsidRPr="00000000">
          <w:rPr>
            <w:rFonts w:ascii="Courier New" w:cs="Courier New" w:eastAsia="Courier New" w:hAnsi="Courier New"/>
            <w:color w:val="d4d4d4"/>
            <w:sz w:val="21"/>
            <w:szCs w:val="21"/>
            <w:rtl w:val="0"/>
          </w:rPr>
          <w:t xml:space="preserve">" degrees Celsius"</w:t>
        </w:r>
        <w:r w:rsidDel="00000000" w:rsidR="00000000" w:rsidRPr="00000000">
          <w:rPr>
            <w:rFonts w:ascii="Courier New" w:cs="Courier New" w:eastAsia="Courier New" w:hAnsi="Courier New"/>
            <w:color w:val="d4d4d4"/>
            <w:sz w:val="21"/>
            <w:szCs w:val="21"/>
            <w:rtl w:val="0"/>
          </w:rPr>
          <w:t xml:space="preserve"> &lt;&lt; std::endl;</w:t>
        </w:r>
      </w:ins>
    </w:p>
    <w:p w:rsidR="00000000" w:rsidDel="00000000" w:rsidP="00000000" w:rsidRDefault="00000000" w:rsidRPr="00000000" w14:paraId="00000091">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ins>
    </w:p>
    <w:p w:rsidR="00000000" w:rsidDel="00000000" w:rsidP="00000000" w:rsidRDefault="00000000" w:rsidRPr="00000000" w14:paraId="00000092">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ins>
    </w:p>
    <w:p w:rsidR="00000000" w:rsidDel="00000000" w:rsidP="00000000" w:rsidRDefault="00000000" w:rsidRPr="00000000" w14:paraId="00000093">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w:t>
        </w:r>
      </w:ins>
    </w:p>
    <w:p w:rsidR="00000000" w:rsidDel="00000000" w:rsidP="00000000" w:rsidRDefault="00000000" w:rsidRPr="00000000" w14:paraId="00000094">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std::cout &lt;&lt; </w:t>
        </w:r>
        <w:r w:rsidDel="00000000" w:rsidR="00000000" w:rsidRPr="00000000">
          <w:rPr>
            <w:rFonts w:ascii="Courier New" w:cs="Courier New" w:eastAsia="Courier New" w:hAnsi="Courier New"/>
            <w:color w:val="d4d4d4"/>
            <w:sz w:val="21"/>
            <w:szCs w:val="21"/>
            <w:rtl w:val="0"/>
          </w:rPr>
          <w:t xml:space="preserve">"Invalid choice. Please choose from 1 to 3."</w:t>
        </w:r>
        <w:r w:rsidDel="00000000" w:rsidR="00000000" w:rsidRPr="00000000">
          <w:rPr>
            <w:rFonts w:ascii="Courier New" w:cs="Courier New" w:eastAsia="Courier New" w:hAnsi="Courier New"/>
            <w:color w:val="d4d4d4"/>
            <w:sz w:val="21"/>
            <w:szCs w:val="21"/>
            <w:rtl w:val="0"/>
          </w:rPr>
          <w:t xml:space="preserve"> &lt;&lt; std::endl;</w:t>
        </w:r>
      </w:ins>
    </w:p>
    <w:p w:rsidR="00000000" w:rsidDel="00000000" w:rsidP="00000000" w:rsidRDefault="00000000" w:rsidRPr="00000000" w14:paraId="00000095">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ins>
    </w:p>
    <w:p w:rsidR="00000000" w:rsidDel="00000000" w:rsidP="00000000" w:rsidRDefault="00000000" w:rsidRPr="00000000" w14:paraId="00000096">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ins>
    </w:p>
    <w:p w:rsidR="00000000" w:rsidDel="00000000" w:rsidP="00000000" w:rsidRDefault="00000000" w:rsidRPr="00000000" w14:paraId="00000097">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98">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ins>
    </w:p>
    <w:p w:rsidR="00000000" w:rsidDel="00000000" w:rsidP="00000000" w:rsidRDefault="00000000" w:rsidRPr="00000000" w14:paraId="00000099">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w:t>
        </w:r>
      </w:ins>
    </w:p>
    <w:p w:rsidR="00000000" w:rsidDel="00000000" w:rsidP="00000000" w:rsidRDefault="00000000" w:rsidRPr="00000000" w14:paraId="0000009A">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9B">
      <w:pPr>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9C">
      <w:pPr>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Output</w:t>
        </w:r>
      </w:ins>
    </w:p>
    <w:p w:rsidR="00000000" w:rsidDel="00000000" w:rsidP="00000000" w:rsidRDefault="00000000" w:rsidRPr="00000000" w14:paraId="0000009D">
      <w:pPr>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9E">
      <w:pPr>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Pr>
          <w:drawing>
            <wp:inline distB="114300" distT="114300" distL="114300" distR="114300">
              <wp:extent cx="5286375" cy="35814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86375" cy="3581400"/>
                      </a:xfrm>
                      <a:prstGeom prst="rect"/>
                      <a:ln/>
                    </pic:spPr>
                  </pic:pic>
                </a:graphicData>
              </a:graphic>
            </wp:inline>
          </w:drawing>
        </w:r>
        <w:r w:rsidDel="00000000" w:rsidR="00000000" w:rsidRPr="00000000">
          <w:rPr>
            <w:rtl w:val="0"/>
          </w:rPr>
        </w:r>
      </w:ins>
    </w:p>
    <w:p w:rsidR="00000000" w:rsidDel="00000000" w:rsidP="00000000" w:rsidRDefault="00000000" w:rsidRPr="00000000" w14:paraId="0000009F">
      <w:pPr>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A0">
      <w:pPr>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A1">
      <w:pPr>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A2">
      <w:pPr>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Ques3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File I/O with Regular Expressions (Enhanced with Error Handling and Performance)Concept: Employ C++11 file I/O streams (</w:t>
        </w:r>
        <w:r w:rsidDel="00000000" w:rsidR="00000000" w:rsidRPr="00000000">
          <w:rPr>
            <w:rFonts w:ascii="Courier New" w:cs="Courier New" w:eastAsia="Courier New" w:hAnsi="Courier New"/>
            <w:color w:val="d4d4d4"/>
            <w:sz w:val="21"/>
            <w:szCs w:val="21"/>
            <w:rtl w:val="0"/>
          </w:rPr>
          <w:t xml:space="preserve">ifstream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ofstream</w:t>
        </w:r>
        <w:r w:rsidDel="00000000" w:rsidR="00000000" w:rsidRPr="00000000">
          <w:rPr>
            <w:rFonts w:ascii="Courier New" w:cs="Courier New" w:eastAsia="Courier New" w:hAnsi="Courier New"/>
            <w:color w:val="d4d4d4"/>
            <w:sz w:val="21"/>
            <w:szCs w:val="21"/>
            <w:rtl w:val="0"/>
          </w:rPr>
          <w:t xml:space="preserve">) to read from and write to files.Enhancements:Handling: Implement robust error handling to gracefully deal with file opening failures, I/O errors, or invalid data formats. Consider using exceptions or custom error codes for better diagnostics.Regular Expressions: Utilize the &lt;regex&gt; library to search for patterns within text files, allowing for more complex data extraction or manipulation.ample: Create a program that reads a log file,searches for specific error messages using regular expressions,and writes the matching lines to a new file, providing informative error messages if issues arise during file accessor processing.</w:t>
        </w:r>
      </w:ins>
    </w:p>
    <w:p w:rsidR="00000000" w:rsidDel="00000000" w:rsidP="00000000" w:rsidRDefault="00000000" w:rsidRPr="00000000" w14:paraId="000000A3">
      <w:pPr>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A4">
      <w:pPr>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A5">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#include </w:t>
        </w:r>
        <w:r w:rsidDel="00000000" w:rsidR="00000000" w:rsidRPr="00000000">
          <w:rPr>
            <w:rFonts w:ascii="Courier New" w:cs="Courier New" w:eastAsia="Courier New" w:hAnsi="Courier New"/>
            <w:color w:val="d4d4d4"/>
            <w:sz w:val="21"/>
            <w:szCs w:val="21"/>
            <w:rtl w:val="0"/>
          </w:rPr>
          <w:t xml:space="preserve">&lt;iostream&gt;</w:t>
        </w:r>
      </w:ins>
    </w:p>
    <w:p w:rsidR="00000000" w:rsidDel="00000000" w:rsidP="00000000" w:rsidRDefault="00000000" w:rsidRPr="00000000" w14:paraId="000000A6">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#include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fstream</w:t>
        </w:r>
        <w:r w:rsidDel="00000000" w:rsidR="00000000" w:rsidRPr="00000000">
          <w:rPr>
            <w:rFonts w:ascii="Courier New" w:cs="Courier New" w:eastAsia="Courier New" w:hAnsi="Courier New"/>
            <w:color w:val="d4d4d4"/>
            <w:sz w:val="21"/>
            <w:szCs w:val="21"/>
            <w:rtl w:val="0"/>
          </w:rPr>
          <w:t xml:space="preserve">&gt;</w:t>
        </w:r>
      </w:ins>
    </w:p>
    <w:p w:rsidR="00000000" w:rsidDel="00000000" w:rsidP="00000000" w:rsidRDefault="00000000" w:rsidRPr="00000000" w14:paraId="000000A7">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#include </w:t>
        </w:r>
        <w:r w:rsidDel="00000000" w:rsidR="00000000" w:rsidRPr="00000000">
          <w:rPr>
            <w:rFonts w:ascii="Courier New" w:cs="Courier New" w:eastAsia="Courier New" w:hAnsi="Courier New"/>
            <w:color w:val="d4d4d4"/>
            <w:sz w:val="21"/>
            <w:szCs w:val="21"/>
            <w:rtl w:val="0"/>
          </w:rPr>
          <w:t xml:space="preserve">&lt;regex&gt;</w:t>
        </w:r>
      </w:ins>
    </w:p>
    <w:p w:rsidR="00000000" w:rsidDel="00000000" w:rsidP="00000000" w:rsidRDefault="00000000" w:rsidRPr="00000000" w14:paraId="000000A8">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#include </w:t>
        </w:r>
        <w:r w:rsidDel="00000000" w:rsidR="00000000" w:rsidRPr="00000000">
          <w:rPr>
            <w:rFonts w:ascii="Courier New" w:cs="Courier New" w:eastAsia="Courier New" w:hAnsi="Courier New"/>
            <w:color w:val="d4d4d4"/>
            <w:sz w:val="21"/>
            <w:szCs w:val="21"/>
            <w:rtl w:val="0"/>
          </w:rPr>
          <w:t xml:space="preserve">&lt;stdexcept&gt;</w:t>
        </w:r>
      </w:ins>
    </w:p>
    <w:p w:rsidR="00000000" w:rsidDel="00000000" w:rsidP="00000000" w:rsidRDefault="00000000" w:rsidRPr="00000000" w14:paraId="000000A9">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AA">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Function to read log file, search for errors using regex, and write to output file</w:t>
        </w:r>
      </w:ins>
    </w:p>
    <w:p w:rsidR="00000000" w:rsidDel="00000000" w:rsidP="00000000" w:rsidRDefault="00000000" w:rsidRPr="00000000" w14:paraId="000000AB">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processLogFile(</w:t>
        </w:r>
        <w:r w:rsidDel="00000000" w:rsidR="00000000" w:rsidRPr="00000000">
          <w:rPr>
            <w:rFonts w:ascii="Courier New" w:cs="Courier New" w:eastAsia="Courier New" w:hAnsi="Courier New"/>
            <w:color w:val="d4d4d4"/>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std::string</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 inputFile, </w:t>
        </w:r>
        <w:r w:rsidDel="00000000" w:rsidR="00000000" w:rsidRPr="00000000">
          <w:rPr>
            <w:rFonts w:ascii="Courier New" w:cs="Courier New" w:eastAsia="Courier New" w:hAnsi="Courier New"/>
            <w:color w:val="d4d4d4"/>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std::string</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 outputFile) {</w:t>
        </w:r>
      </w:ins>
    </w:p>
    <w:p w:rsidR="00000000" w:rsidDel="00000000" w:rsidP="00000000" w:rsidRDefault="00000000" w:rsidRPr="00000000" w14:paraId="000000AC">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std::ifstream inFile(inputFile);</w:t>
        </w:r>
      </w:ins>
    </w:p>
    <w:p w:rsidR="00000000" w:rsidDel="00000000" w:rsidP="00000000" w:rsidRDefault="00000000" w:rsidRPr="00000000" w14:paraId="000000AD">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(!inFile) {</w:t>
        </w:r>
      </w:ins>
    </w:p>
    <w:p w:rsidR="00000000" w:rsidDel="00000000" w:rsidP="00000000" w:rsidRDefault="00000000" w:rsidRPr="00000000" w14:paraId="000000AE">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throw</w:t>
        </w:r>
        <w:r w:rsidDel="00000000" w:rsidR="00000000" w:rsidRPr="00000000">
          <w:rPr>
            <w:rFonts w:ascii="Courier New" w:cs="Courier New" w:eastAsia="Courier New" w:hAnsi="Courier New"/>
            <w:color w:val="d4d4d4"/>
            <w:sz w:val="21"/>
            <w:szCs w:val="21"/>
            <w:rtl w:val="0"/>
          </w:rPr>
          <w:t xml:space="preserve"> std::runtime_error(</w:t>
        </w:r>
        <w:r w:rsidDel="00000000" w:rsidR="00000000" w:rsidRPr="00000000">
          <w:rPr>
            <w:rFonts w:ascii="Courier New" w:cs="Courier New" w:eastAsia="Courier New" w:hAnsi="Courier New"/>
            <w:color w:val="d4d4d4"/>
            <w:sz w:val="21"/>
            <w:szCs w:val="21"/>
            <w:rtl w:val="0"/>
          </w:rPr>
          <w:t xml:space="preserve">"Error opening input file: "</w:t>
        </w:r>
        <w:r w:rsidDel="00000000" w:rsidR="00000000" w:rsidRPr="00000000">
          <w:rPr>
            <w:rFonts w:ascii="Courier New" w:cs="Courier New" w:eastAsia="Courier New" w:hAnsi="Courier New"/>
            <w:color w:val="d4d4d4"/>
            <w:sz w:val="21"/>
            <w:szCs w:val="21"/>
            <w:rtl w:val="0"/>
          </w:rPr>
          <w:t xml:space="preserve"> + inputFile);</w:t>
        </w:r>
      </w:ins>
    </w:p>
    <w:p w:rsidR="00000000" w:rsidDel="00000000" w:rsidP="00000000" w:rsidRDefault="00000000" w:rsidRPr="00000000" w14:paraId="000000AF">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ins>
    </w:p>
    <w:p w:rsidR="00000000" w:rsidDel="00000000" w:rsidP="00000000" w:rsidRDefault="00000000" w:rsidRPr="00000000" w14:paraId="000000B0">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B1">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std::ofstream outFile(outputFile);</w:t>
        </w:r>
      </w:ins>
    </w:p>
    <w:p w:rsidR="00000000" w:rsidDel="00000000" w:rsidP="00000000" w:rsidRDefault="00000000" w:rsidRPr="00000000" w14:paraId="000000B2">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(!outFile) {</w:t>
        </w:r>
      </w:ins>
    </w:p>
    <w:p w:rsidR="00000000" w:rsidDel="00000000" w:rsidP="00000000" w:rsidRDefault="00000000" w:rsidRPr="00000000" w14:paraId="000000B3">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throw</w:t>
        </w:r>
        <w:r w:rsidDel="00000000" w:rsidR="00000000" w:rsidRPr="00000000">
          <w:rPr>
            <w:rFonts w:ascii="Courier New" w:cs="Courier New" w:eastAsia="Courier New" w:hAnsi="Courier New"/>
            <w:color w:val="d4d4d4"/>
            <w:sz w:val="21"/>
            <w:szCs w:val="21"/>
            <w:rtl w:val="0"/>
          </w:rPr>
          <w:t xml:space="preserve"> std::runtime_error(</w:t>
        </w:r>
        <w:r w:rsidDel="00000000" w:rsidR="00000000" w:rsidRPr="00000000">
          <w:rPr>
            <w:rFonts w:ascii="Courier New" w:cs="Courier New" w:eastAsia="Courier New" w:hAnsi="Courier New"/>
            <w:color w:val="d4d4d4"/>
            <w:sz w:val="21"/>
            <w:szCs w:val="21"/>
            <w:rtl w:val="0"/>
          </w:rPr>
          <w:t xml:space="preserve">"Error opening output file: "</w:t>
        </w:r>
        <w:r w:rsidDel="00000000" w:rsidR="00000000" w:rsidRPr="00000000">
          <w:rPr>
            <w:rFonts w:ascii="Courier New" w:cs="Courier New" w:eastAsia="Courier New" w:hAnsi="Courier New"/>
            <w:color w:val="d4d4d4"/>
            <w:sz w:val="21"/>
            <w:szCs w:val="21"/>
            <w:rtl w:val="0"/>
          </w:rPr>
          <w:t xml:space="preserve"> + outputFile);</w:t>
        </w:r>
      </w:ins>
    </w:p>
    <w:p w:rsidR="00000000" w:rsidDel="00000000" w:rsidP="00000000" w:rsidRDefault="00000000" w:rsidRPr="00000000" w14:paraId="000000B4">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ins>
    </w:p>
    <w:p w:rsidR="00000000" w:rsidDel="00000000" w:rsidP="00000000" w:rsidRDefault="00000000" w:rsidRPr="00000000" w14:paraId="000000B5">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B6">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 Regular expression to match error messages (example pattern)</w:t>
        </w:r>
      </w:ins>
    </w:p>
    <w:p w:rsidR="00000000" w:rsidDel="00000000" w:rsidP="00000000" w:rsidRDefault="00000000" w:rsidRPr="00000000" w14:paraId="000000B7">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std::regex errorRegex(</w:t>
        </w:r>
        <w:r w:rsidDel="00000000" w:rsidR="00000000" w:rsidRPr="00000000">
          <w:rPr>
            <w:rFonts w:ascii="Courier New" w:cs="Courier New" w:eastAsia="Courier New" w:hAnsi="Courier New"/>
            <w:color w:val="d4d4d4"/>
            <w:sz w:val="21"/>
            <w:szCs w:val="21"/>
            <w:rtl w:val="0"/>
          </w:rPr>
          <w:t xml:space="preserve">R"(error|exception)"</w:t>
        </w:r>
        <w:r w:rsidDel="00000000" w:rsidR="00000000" w:rsidRPr="00000000">
          <w:rPr>
            <w:rFonts w:ascii="Courier New" w:cs="Courier New" w:eastAsia="Courier New" w:hAnsi="Courier New"/>
            <w:color w:val="d4d4d4"/>
            <w:sz w:val="21"/>
            <w:szCs w:val="21"/>
            <w:rtl w:val="0"/>
          </w:rPr>
          <w:t xml:space="preserve">, std::regex_constants::icase);</w:t>
        </w:r>
        <w:r w:rsidDel="00000000" w:rsidR="00000000" w:rsidRPr="00000000">
          <w:rPr>
            <w:rFonts w:ascii="Courier New" w:cs="Courier New" w:eastAsia="Courier New" w:hAnsi="Courier New"/>
            <w:color w:val="d4d4d4"/>
            <w:sz w:val="21"/>
            <w:szCs w:val="21"/>
            <w:rtl w:val="0"/>
          </w:rPr>
          <w:t xml:space="preserve"> // Match "error" or "exception", case insensitive</w:t>
        </w:r>
      </w:ins>
    </w:p>
    <w:p w:rsidR="00000000" w:rsidDel="00000000" w:rsidP="00000000" w:rsidRDefault="00000000" w:rsidRPr="00000000" w14:paraId="000000B8">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B9">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std::string line;</w:t>
        </w:r>
      </w:ins>
    </w:p>
    <w:p w:rsidR="00000000" w:rsidDel="00000000" w:rsidP="00000000" w:rsidRDefault="00000000" w:rsidRPr="00000000" w14:paraId="000000BA">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(std::getline(inFile, line)) {</w:t>
        </w:r>
      </w:ins>
    </w:p>
    <w:p w:rsidR="00000000" w:rsidDel="00000000" w:rsidP="00000000" w:rsidRDefault="00000000" w:rsidRPr="00000000" w14:paraId="000000BB">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(std::regex_search(line, errorRegex)) {</w:t>
        </w:r>
      </w:ins>
    </w:p>
    <w:p w:rsidR="00000000" w:rsidDel="00000000" w:rsidP="00000000" w:rsidRDefault="00000000" w:rsidRPr="00000000" w14:paraId="000000BC">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outFile &lt;&lt; line &lt;&lt; std::endl;</w:t>
        </w:r>
        <w:r w:rsidDel="00000000" w:rsidR="00000000" w:rsidRPr="00000000">
          <w:rPr>
            <w:rFonts w:ascii="Courier New" w:cs="Courier New" w:eastAsia="Courier New" w:hAnsi="Courier New"/>
            <w:color w:val="d4d4d4"/>
            <w:sz w:val="21"/>
            <w:szCs w:val="21"/>
            <w:rtl w:val="0"/>
          </w:rPr>
          <w:t xml:space="preserve"> // Write matching line to output file</w:t>
        </w:r>
      </w:ins>
    </w:p>
    <w:p w:rsidR="00000000" w:rsidDel="00000000" w:rsidP="00000000" w:rsidRDefault="00000000" w:rsidRPr="00000000" w14:paraId="000000BD">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ins>
    </w:p>
    <w:p w:rsidR="00000000" w:rsidDel="00000000" w:rsidP="00000000" w:rsidRDefault="00000000" w:rsidRPr="00000000" w14:paraId="000000BE">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ins>
    </w:p>
    <w:p w:rsidR="00000000" w:rsidDel="00000000" w:rsidP="00000000" w:rsidRDefault="00000000" w:rsidRPr="00000000" w14:paraId="000000BF">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C0">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 Close files</w:t>
        </w:r>
      </w:ins>
    </w:p>
    <w:p w:rsidR="00000000" w:rsidDel="00000000" w:rsidP="00000000" w:rsidRDefault="00000000" w:rsidRPr="00000000" w14:paraId="000000C1">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inFile.close();</w:t>
        </w:r>
      </w:ins>
    </w:p>
    <w:p w:rsidR="00000000" w:rsidDel="00000000" w:rsidP="00000000" w:rsidRDefault="00000000" w:rsidRPr="00000000" w14:paraId="000000C2">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outFile.close();</w:t>
        </w:r>
      </w:ins>
    </w:p>
    <w:p w:rsidR="00000000" w:rsidDel="00000000" w:rsidP="00000000" w:rsidRDefault="00000000" w:rsidRPr="00000000" w14:paraId="000000C3">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w:t>
        </w:r>
      </w:ins>
    </w:p>
    <w:p w:rsidR="00000000" w:rsidDel="00000000" w:rsidP="00000000" w:rsidRDefault="00000000" w:rsidRPr="00000000" w14:paraId="000000C4">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C5">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 {</w:t>
        </w:r>
      </w:ins>
    </w:p>
    <w:p w:rsidR="00000000" w:rsidDel="00000000" w:rsidP="00000000" w:rsidRDefault="00000000" w:rsidRPr="00000000" w14:paraId="000000C6">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std::string inputFile = </w:t>
        </w:r>
        <w:r w:rsidDel="00000000" w:rsidR="00000000" w:rsidRPr="00000000">
          <w:rPr>
            <w:rFonts w:ascii="Courier New" w:cs="Courier New" w:eastAsia="Courier New" w:hAnsi="Courier New"/>
            <w:color w:val="d4d4d4"/>
            <w:sz w:val="21"/>
            <w:szCs w:val="21"/>
            <w:rtl w:val="0"/>
          </w:rPr>
          <w:t xml:space="preserve">"input.log"</w:t>
        </w:r>
        <w:r w:rsidDel="00000000" w:rsidR="00000000" w:rsidRPr="00000000">
          <w:rPr>
            <w:rFonts w:ascii="Courier New" w:cs="Courier New" w:eastAsia="Courier New" w:hAnsi="Courier New"/>
            <w:color w:val="d4d4d4"/>
            <w:sz w:val="21"/>
            <w:szCs w:val="21"/>
            <w:rtl w:val="0"/>
          </w:rPr>
          <w:t xml:space="preserve">;</w:t>
        </w:r>
      </w:ins>
    </w:p>
    <w:p w:rsidR="00000000" w:rsidDel="00000000" w:rsidP="00000000" w:rsidRDefault="00000000" w:rsidRPr="00000000" w14:paraId="000000C7">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std::string outputFile = </w:t>
        </w:r>
        <w:r w:rsidDel="00000000" w:rsidR="00000000" w:rsidRPr="00000000">
          <w:rPr>
            <w:rFonts w:ascii="Courier New" w:cs="Courier New" w:eastAsia="Courier New" w:hAnsi="Courier New"/>
            <w:color w:val="d4d4d4"/>
            <w:sz w:val="21"/>
            <w:szCs w:val="21"/>
            <w:rtl w:val="0"/>
          </w:rPr>
          <w:t xml:space="preserve">"errors.log"</w:t>
        </w:r>
        <w:r w:rsidDel="00000000" w:rsidR="00000000" w:rsidRPr="00000000">
          <w:rPr>
            <w:rFonts w:ascii="Courier New" w:cs="Courier New" w:eastAsia="Courier New" w:hAnsi="Courier New"/>
            <w:color w:val="d4d4d4"/>
            <w:sz w:val="21"/>
            <w:szCs w:val="21"/>
            <w:rtl w:val="0"/>
          </w:rPr>
          <w:t xml:space="preserve">;</w:t>
        </w:r>
      </w:ins>
    </w:p>
    <w:p w:rsidR="00000000" w:rsidDel="00000000" w:rsidP="00000000" w:rsidRDefault="00000000" w:rsidRPr="00000000" w14:paraId="000000C8">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C9">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 {</w:t>
        </w:r>
      </w:ins>
    </w:p>
    <w:p w:rsidR="00000000" w:rsidDel="00000000" w:rsidP="00000000" w:rsidRDefault="00000000" w:rsidRPr="00000000" w14:paraId="000000CA">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processLogFile(inputFile, outputFile);</w:t>
        </w:r>
      </w:ins>
    </w:p>
    <w:p w:rsidR="00000000" w:rsidDel="00000000" w:rsidP="00000000" w:rsidRDefault="00000000" w:rsidRPr="00000000" w14:paraId="000000CB">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std::cout &lt;&lt; </w:t>
        </w:r>
        <w:r w:rsidDel="00000000" w:rsidR="00000000" w:rsidRPr="00000000">
          <w:rPr>
            <w:rFonts w:ascii="Courier New" w:cs="Courier New" w:eastAsia="Courier New" w:hAnsi="Courier New"/>
            <w:color w:val="d4d4d4"/>
            <w:sz w:val="21"/>
            <w:szCs w:val="21"/>
            <w:rtl w:val="0"/>
          </w:rPr>
          <w:t xml:space="preserve">"Error messages extracted from "</w:t>
        </w:r>
        <w:r w:rsidDel="00000000" w:rsidR="00000000" w:rsidRPr="00000000">
          <w:rPr>
            <w:rFonts w:ascii="Courier New" w:cs="Courier New" w:eastAsia="Courier New" w:hAnsi="Courier New"/>
            <w:color w:val="d4d4d4"/>
            <w:sz w:val="21"/>
            <w:szCs w:val="21"/>
            <w:rtl w:val="0"/>
          </w:rPr>
          <w:t xml:space="preserve"> &lt;&lt; inputFile &lt;&lt; </w:t>
        </w:r>
        <w:r w:rsidDel="00000000" w:rsidR="00000000" w:rsidRPr="00000000">
          <w:rPr>
            <w:rFonts w:ascii="Courier New" w:cs="Courier New" w:eastAsia="Courier New" w:hAnsi="Courier New"/>
            <w:color w:val="d4d4d4"/>
            <w:sz w:val="21"/>
            <w:szCs w:val="21"/>
            <w:rtl w:val="0"/>
          </w:rPr>
          <w:t xml:space="preserve">" and saved to "</w:t>
        </w:r>
        <w:r w:rsidDel="00000000" w:rsidR="00000000" w:rsidRPr="00000000">
          <w:rPr>
            <w:rFonts w:ascii="Courier New" w:cs="Courier New" w:eastAsia="Courier New" w:hAnsi="Courier New"/>
            <w:color w:val="d4d4d4"/>
            <w:sz w:val="21"/>
            <w:szCs w:val="21"/>
            <w:rtl w:val="0"/>
          </w:rPr>
          <w:t xml:space="preserve"> &lt;&lt; outputFile &lt;&lt; std::endl;</w:t>
        </w:r>
      </w:ins>
    </w:p>
    <w:p w:rsidR="00000000" w:rsidDel="00000000" w:rsidP="00000000" w:rsidRDefault="00000000" w:rsidRPr="00000000" w14:paraId="000000CC">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std::exception&amp; e) {</w:t>
        </w:r>
      </w:ins>
    </w:p>
    <w:p w:rsidR="00000000" w:rsidDel="00000000" w:rsidP="00000000" w:rsidRDefault="00000000" w:rsidRPr="00000000" w14:paraId="000000CD">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std::cerr &lt;&lt; </w:t>
        </w:r>
        <w:r w:rsidDel="00000000" w:rsidR="00000000" w:rsidRPr="00000000">
          <w:rPr>
            <w:rFonts w:ascii="Courier New" w:cs="Courier New" w:eastAsia="Courier New" w:hAnsi="Courier New"/>
            <w:color w:val="d4d4d4"/>
            <w:sz w:val="21"/>
            <w:szCs w:val="21"/>
            <w:rtl w:val="0"/>
          </w:rPr>
          <w:t xml:space="preserve">"Error: "</w:t>
        </w:r>
        <w:r w:rsidDel="00000000" w:rsidR="00000000" w:rsidRPr="00000000">
          <w:rPr>
            <w:rFonts w:ascii="Courier New" w:cs="Courier New" w:eastAsia="Courier New" w:hAnsi="Courier New"/>
            <w:color w:val="d4d4d4"/>
            <w:sz w:val="21"/>
            <w:szCs w:val="21"/>
            <w:rtl w:val="0"/>
          </w:rPr>
          <w:t xml:space="preserve"> &lt;&lt; e.what() &lt;&lt; std::endl;</w:t>
        </w:r>
      </w:ins>
    </w:p>
    <w:p w:rsidR="00000000" w:rsidDel="00000000" w:rsidP="00000000" w:rsidRDefault="00000000" w:rsidRPr="00000000" w14:paraId="000000CE">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ins>
    </w:p>
    <w:p w:rsidR="00000000" w:rsidDel="00000000" w:rsidP="00000000" w:rsidRDefault="00000000" w:rsidRPr="00000000" w14:paraId="000000CF">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ins>
    </w:p>
    <w:p w:rsidR="00000000" w:rsidDel="00000000" w:rsidP="00000000" w:rsidRDefault="00000000" w:rsidRPr="00000000" w14:paraId="000000D0">
      <w:pPr>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D1">
      <w:pPr>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D2">
      <w:pPr>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Ques4   </w:t>
        </w:r>
      </w:ins>
    </w:p>
    <w:p w:rsidR="00000000" w:rsidDel="00000000" w:rsidP="00000000" w:rsidRDefault="00000000" w:rsidRPr="00000000" w14:paraId="000000D3">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Modern C++ Design Patterns (Using Move Semantics and Lambdas)</w:t>
        </w:r>
      </w:ins>
    </w:p>
    <w:p w:rsidR="00000000" w:rsidDel="00000000" w:rsidP="00000000" w:rsidRDefault="00000000" w:rsidRPr="00000000" w14:paraId="000000D4">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D5">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Concept: Explore modern C++ design patterns like move semantics (rvalue references) and lambdas to write efficient and expressive code.</w:t>
        </w:r>
      </w:ins>
    </w:p>
    <w:p w:rsidR="00000000" w:rsidDel="00000000" w:rsidP="00000000" w:rsidRDefault="00000000" w:rsidRPr="00000000" w14:paraId="000000D6">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Enhancements:</w:t>
        </w:r>
      </w:ins>
    </w:p>
    <w:p w:rsidR="00000000" w:rsidDel="00000000" w:rsidP="00000000" w:rsidRDefault="00000000" w:rsidRPr="00000000" w14:paraId="000000D7">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Move Semantics: Optimize code by understanding how to efficiently move resources (like large objects) to avoid unnecessary copies.</w:t>
        </w:r>
      </w:ins>
    </w:p>
    <w:p w:rsidR="00000000" w:rsidDel="00000000" w:rsidP="00000000" w:rsidRDefault="00000000" w:rsidRPr="00000000" w14:paraId="000000D8">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Lambdas: Utilize lambda expressions to create concise and readable anonymous functions, particularly for short-lived logic or event handling.</w:t>
        </w:r>
      </w:ins>
    </w:p>
    <w:p w:rsidR="00000000" w:rsidDel="00000000" w:rsidP="00000000" w:rsidRDefault="00000000" w:rsidRPr="00000000" w14:paraId="000000D9">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Example: Create a container class that efficiently stores and moves large objects like images or scientific data. Implement custom iterators or member functions using lambdas to process elements in the container.</w:t>
        </w:r>
      </w:ins>
    </w:p>
    <w:p w:rsidR="00000000" w:rsidDel="00000000" w:rsidP="00000000" w:rsidRDefault="00000000" w:rsidRPr="00000000" w14:paraId="000000DA">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These enhanced projects will significantly improve your proficiency in C++11 by:</w:t>
        </w:r>
      </w:ins>
    </w:p>
    <w:p w:rsidR="00000000" w:rsidDel="00000000" w:rsidP="00000000" w:rsidRDefault="00000000" w:rsidRPr="00000000" w14:paraId="000000DB">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DC">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Emphasizing robust error handling for real-world application reliability.</w:t>
        </w:r>
      </w:ins>
    </w:p>
    <w:p w:rsidR="00000000" w:rsidDel="00000000" w:rsidP="00000000" w:rsidRDefault="00000000" w:rsidRPr="00000000" w14:paraId="000000DD">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Leveraging regular expressions for powerful text manipulation.</w:t>
        </w:r>
      </w:ins>
    </w:p>
    <w:p w:rsidR="00000000" w:rsidDel="00000000" w:rsidP="00000000" w:rsidRDefault="00000000" w:rsidRPr="00000000" w14:paraId="000000DE">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Optimizing code with move semantics and lambdas.</w:t>
        </w:r>
      </w:ins>
    </w:p>
    <w:p w:rsidR="00000000" w:rsidDel="00000000" w:rsidP="00000000" w:rsidRDefault="00000000" w:rsidRPr="00000000" w14:paraId="000000DF">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Applying modern design patterns for well-structured and maintainable code.</w:t>
        </w:r>
      </w:ins>
    </w:p>
    <w:p w:rsidR="00000000" w:rsidDel="00000000" w:rsidP="00000000" w:rsidRDefault="00000000" w:rsidRPr="00000000" w14:paraId="000000E0">
      <w:pPr>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E1">
      <w:pPr>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E2">
      <w:pPr>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E3">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#include </w:t>
        </w:r>
        <w:r w:rsidDel="00000000" w:rsidR="00000000" w:rsidRPr="00000000">
          <w:rPr>
            <w:rFonts w:ascii="Courier New" w:cs="Courier New" w:eastAsia="Courier New" w:hAnsi="Courier New"/>
            <w:color w:val="d4d4d4"/>
            <w:sz w:val="21"/>
            <w:szCs w:val="21"/>
            <w:rtl w:val="0"/>
          </w:rPr>
          <w:t xml:space="preserve">&lt;iostream&gt;</w:t>
        </w:r>
      </w:ins>
    </w:p>
    <w:p w:rsidR="00000000" w:rsidDel="00000000" w:rsidP="00000000" w:rsidRDefault="00000000" w:rsidRPr="00000000" w14:paraId="000000E4">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#include </w:t>
        </w:r>
        <w:r w:rsidDel="00000000" w:rsidR="00000000" w:rsidRPr="00000000">
          <w:rPr>
            <w:rFonts w:ascii="Courier New" w:cs="Courier New" w:eastAsia="Courier New" w:hAnsi="Courier New"/>
            <w:color w:val="d4d4d4"/>
            <w:sz w:val="21"/>
            <w:szCs w:val="21"/>
            <w:rtl w:val="0"/>
          </w:rPr>
          <w:t xml:space="preserve">&lt;vector&gt;</w:t>
        </w:r>
      </w:ins>
    </w:p>
    <w:p w:rsidR="00000000" w:rsidDel="00000000" w:rsidP="00000000" w:rsidRDefault="00000000" w:rsidRPr="00000000" w14:paraId="000000E5">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#include </w:t>
        </w:r>
        <w:r w:rsidDel="00000000" w:rsidR="00000000" w:rsidRPr="00000000">
          <w:rPr>
            <w:rFonts w:ascii="Courier New" w:cs="Courier New" w:eastAsia="Courier New" w:hAnsi="Courier New"/>
            <w:color w:val="d4d4d4"/>
            <w:sz w:val="21"/>
            <w:szCs w:val="21"/>
            <w:rtl w:val="0"/>
          </w:rPr>
          <w:t xml:space="preserve">&lt;memory&gt;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for std::unique_ptr</w:t>
        </w:r>
      </w:ins>
    </w:p>
    <w:p w:rsidR="00000000" w:rsidDel="00000000" w:rsidP="00000000" w:rsidRDefault="00000000" w:rsidRPr="00000000" w14:paraId="000000E6">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#include </w:t>
        </w:r>
        <w:r w:rsidDel="00000000" w:rsidR="00000000" w:rsidRPr="00000000">
          <w:rPr>
            <w:rFonts w:ascii="Courier New" w:cs="Courier New" w:eastAsia="Courier New" w:hAnsi="Courier New"/>
            <w:color w:val="d4d4d4"/>
            <w:sz w:val="21"/>
            <w:szCs w:val="21"/>
            <w:rtl w:val="0"/>
          </w:rPr>
          <w:t xml:space="preserve">&lt;algorithm&gt;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for std::for_each</w:t>
        </w:r>
      </w:ins>
    </w:p>
    <w:p w:rsidR="00000000" w:rsidDel="00000000" w:rsidP="00000000" w:rsidRDefault="00000000" w:rsidRPr="00000000" w14:paraId="000000E7">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#include </w:t>
        </w:r>
        <w:r w:rsidDel="00000000" w:rsidR="00000000" w:rsidRPr="00000000">
          <w:rPr>
            <w:rFonts w:ascii="Courier New" w:cs="Courier New" w:eastAsia="Courier New" w:hAnsi="Courier New"/>
            <w:color w:val="d4d4d4"/>
            <w:sz w:val="21"/>
            <w:szCs w:val="21"/>
            <w:rtl w:val="0"/>
          </w:rPr>
          <w:t xml:space="preserve">&lt;functional&gt;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for std::function</w:t>
        </w:r>
      </w:ins>
    </w:p>
    <w:p w:rsidR="00000000" w:rsidDel="00000000" w:rsidP="00000000" w:rsidRDefault="00000000" w:rsidRPr="00000000" w14:paraId="000000E8">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E9">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Example class representing a large object (e.g., image)</w:t>
        </w:r>
      </w:ins>
    </w:p>
    <w:p w:rsidR="00000000" w:rsidDel="00000000" w:rsidP="00000000" w:rsidRDefault="00000000" w:rsidRPr="00000000" w14:paraId="000000EA">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Image {</w:t>
        </w:r>
      </w:ins>
    </w:p>
    <w:p w:rsidR="00000000" w:rsidDel="00000000" w:rsidP="00000000" w:rsidRDefault="00000000" w:rsidRPr="00000000" w14:paraId="000000EB">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private:</w:t>
        </w:r>
      </w:ins>
    </w:p>
    <w:p w:rsidR="00000000" w:rsidDel="00000000" w:rsidP="00000000" w:rsidRDefault="00000000" w:rsidRPr="00000000" w14:paraId="000000EC">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std::string name;</w:t>
        </w:r>
      </w:ins>
    </w:p>
    <w:p w:rsidR="00000000" w:rsidDel="00000000" w:rsidP="00000000" w:rsidRDefault="00000000" w:rsidRPr="00000000" w14:paraId="000000ED">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 Simulating a large data buffer</w:t>
        </w:r>
      </w:ins>
    </w:p>
    <w:p w:rsidR="00000000" w:rsidDel="00000000" w:rsidP="00000000" w:rsidRDefault="00000000" w:rsidRPr="00000000" w14:paraId="000000EE">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std::unique_ptr&lt;</w:t>
        </w:r>
        <w:r w:rsidDel="00000000" w:rsidR="00000000" w:rsidRPr="00000000">
          <w:rPr>
            <w:rFonts w:ascii="Courier New" w:cs="Courier New" w:eastAsia="Courier New" w:hAnsi="Courier New"/>
            <w:color w:val="d4d4d4"/>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[]&gt; data;</w:t>
        </w:r>
      </w:ins>
    </w:p>
    <w:p w:rsidR="00000000" w:rsidDel="00000000" w:rsidP="00000000" w:rsidRDefault="00000000" w:rsidRPr="00000000" w14:paraId="000000EF">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size_t</w:t>
        </w:r>
        <w:r w:rsidDel="00000000" w:rsidR="00000000" w:rsidRPr="00000000">
          <w:rPr>
            <w:rFonts w:ascii="Courier New" w:cs="Courier New" w:eastAsia="Courier New" w:hAnsi="Courier New"/>
            <w:color w:val="d4d4d4"/>
            <w:sz w:val="21"/>
            <w:szCs w:val="21"/>
            <w:rtl w:val="0"/>
          </w:rPr>
          <w:t xml:space="preserve"> size;</w:t>
        </w:r>
      </w:ins>
    </w:p>
    <w:p w:rsidR="00000000" w:rsidDel="00000000" w:rsidP="00000000" w:rsidRDefault="00000000" w:rsidRPr="00000000" w14:paraId="000000F0">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F1">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public:</w:t>
        </w:r>
      </w:ins>
    </w:p>
    <w:p w:rsidR="00000000" w:rsidDel="00000000" w:rsidP="00000000" w:rsidRDefault="00000000" w:rsidRPr="00000000" w14:paraId="000000F2">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Image(</w:t>
        </w:r>
        <w:r w:rsidDel="00000000" w:rsidR="00000000" w:rsidRPr="00000000">
          <w:rPr>
            <w:rFonts w:ascii="Courier New" w:cs="Courier New" w:eastAsia="Courier New" w:hAnsi="Courier New"/>
            <w:color w:val="d4d4d4"/>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std::string</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 n, </w:t>
        </w:r>
        <w:r w:rsidDel="00000000" w:rsidR="00000000" w:rsidRPr="00000000">
          <w:rPr>
            <w:rFonts w:ascii="Courier New" w:cs="Courier New" w:eastAsia="Courier New" w:hAnsi="Courier New"/>
            <w:color w:val="d4d4d4"/>
            <w:sz w:val="21"/>
            <w:szCs w:val="21"/>
            <w:rtl w:val="0"/>
          </w:rPr>
          <w:t xml:space="preserve">size_t</w:t>
        </w:r>
        <w:r w:rsidDel="00000000" w:rsidR="00000000" w:rsidRPr="00000000">
          <w:rPr>
            <w:rFonts w:ascii="Courier New" w:cs="Courier New" w:eastAsia="Courier New" w:hAnsi="Courier New"/>
            <w:color w:val="d4d4d4"/>
            <w:sz w:val="21"/>
            <w:szCs w:val="21"/>
            <w:rtl w:val="0"/>
          </w:rPr>
          <w:t xml:space="preserve"> s) : name(n), size(s) {</w:t>
        </w:r>
      </w:ins>
    </w:p>
    <w:p w:rsidR="00000000" w:rsidDel="00000000" w:rsidP="00000000" w:rsidRDefault="00000000" w:rsidRPr="00000000" w14:paraId="000000F3">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data = std::make_unique&lt;</w:t>
        </w:r>
        <w:r w:rsidDel="00000000" w:rsidR="00000000" w:rsidRPr="00000000">
          <w:rPr>
            <w:rFonts w:ascii="Courier New" w:cs="Courier New" w:eastAsia="Courier New" w:hAnsi="Courier New"/>
            <w:color w:val="d4d4d4"/>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[]&gt;(size);</w:t>
        </w:r>
      </w:ins>
    </w:p>
    <w:p w:rsidR="00000000" w:rsidDel="00000000" w:rsidP="00000000" w:rsidRDefault="00000000" w:rsidRPr="00000000" w14:paraId="000000F4">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std::cout &lt;&lt; </w:t>
        </w:r>
        <w:r w:rsidDel="00000000" w:rsidR="00000000" w:rsidRPr="00000000">
          <w:rPr>
            <w:rFonts w:ascii="Courier New" w:cs="Courier New" w:eastAsia="Courier New" w:hAnsi="Courier New"/>
            <w:color w:val="d4d4d4"/>
            <w:sz w:val="21"/>
            <w:szCs w:val="21"/>
            <w:rtl w:val="0"/>
          </w:rPr>
          <w:t xml:space="preserve">"Creating image "</w:t>
        </w:r>
        <w:r w:rsidDel="00000000" w:rsidR="00000000" w:rsidRPr="00000000">
          <w:rPr>
            <w:rFonts w:ascii="Courier New" w:cs="Courier New" w:eastAsia="Courier New" w:hAnsi="Courier New"/>
            <w:color w:val="d4d4d4"/>
            <w:sz w:val="21"/>
            <w:szCs w:val="21"/>
            <w:rtl w:val="0"/>
          </w:rPr>
          <w:t xml:space="preserve"> &lt;&lt; name &lt;&lt; </w:t>
        </w:r>
        <w:r w:rsidDel="00000000" w:rsidR="00000000" w:rsidRPr="00000000">
          <w:rPr>
            <w:rFonts w:ascii="Courier New" w:cs="Courier New" w:eastAsia="Courier New" w:hAnsi="Courier New"/>
            <w:color w:val="d4d4d4"/>
            <w:sz w:val="21"/>
            <w:szCs w:val="21"/>
            <w:rtl w:val="0"/>
          </w:rPr>
          <w:t xml:space="preserve">" with size "</w:t>
        </w:r>
        <w:r w:rsidDel="00000000" w:rsidR="00000000" w:rsidRPr="00000000">
          <w:rPr>
            <w:rFonts w:ascii="Courier New" w:cs="Courier New" w:eastAsia="Courier New" w:hAnsi="Courier New"/>
            <w:color w:val="d4d4d4"/>
            <w:sz w:val="21"/>
            <w:szCs w:val="21"/>
            <w:rtl w:val="0"/>
          </w:rPr>
          <w:t xml:space="preserve"> &lt;&lt; size &lt;&lt; std::endl;</w:t>
        </w:r>
      </w:ins>
    </w:p>
    <w:p w:rsidR="00000000" w:rsidDel="00000000" w:rsidP="00000000" w:rsidRDefault="00000000" w:rsidRPr="00000000" w14:paraId="000000F5">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ins>
    </w:p>
    <w:p w:rsidR="00000000" w:rsidDel="00000000" w:rsidP="00000000" w:rsidRDefault="00000000" w:rsidRPr="00000000" w14:paraId="000000F6">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F7">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 Move constructor to efficiently transfer ownership of resources</w:t>
        </w:r>
      </w:ins>
    </w:p>
    <w:p w:rsidR="00000000" w:rsidDel="00000000" w:rsidP="00000000" w:rsidRDefault="00000000" w:rsidRPr="00000000" w14:paraId="000000F8">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Image(</w:t>
        </w:r>
        <w:r w:rsidDel="00000000" w:rsidR="00000000" w:rsidRPr="00000000">
          <w:rPr>
            <w:rFonts w:ascii="Courier New" w:cs="Courier New" w:eastAsia="Courier New" w:hAnsi="Courier New"/>
            <w:color w:val="d4d4d4"/>
            <w:sz w:val="21"/>
            <w:szCs w:val="21"/>
            <w:rtl w:val="0"/>
          </w:rPr>
          <w:t xml:space="preserve">Image &amp;</w:t>
        </w:r>
        <w:r w:rsidDel="00000000" w:rsidR="00000000" w:rsidRPr="00000000">
          <w:rPr>
            <w:rFonts w:ascii="Courier New" w:cs="Courier New" w:eastAsia="Courier New" w:hAnsi="Courier New"/>
            <w:color w:val="d4d4d4"/>
            <w:sz w:val="21"/>
            <w:szCs w:val="21"/>
            <w:rtl w:val="0"/>
          </w:rPr>
          <w:t xml:space="preserve"> other) </w:t>
        </w:r>
        <w:r w:rsidDel="00000000" w:rsidR="00000000" w:rsidRPr="00000000">
          <w:rPr>
            <w:rFonts w:ascii="Courier New" w:cs="Courier New" w:eastAsia="Courier New" w:hAnsi="Courier New"/>
            <w:color w:val="d4d4d4"/>
            <w:sz w:val="21"/>
            <w:szCs w:val="21"/>
            <w:rtl w:val="0"/>
          </w:rPr>
          <w:t xml:space="preserve">noexcept</w:t>
        </w:r>
        <w:r w:rsidDel="00000000" w:rsidR="00000000" w:rsidRPr="00000000">
          <w:rPr>
            <w:rFonts w:ascii="Courier New" w:cs="Courier New" w:eastAsia="Courier New" w:hAnsi="Courier New"/>
            <w:color w:val="d4d4d4"/>
            <w:sz w:val="21"/>
            <w:szCs w:val="21"/>
            <w:rtl w:val="0"/>
          </w:rPr>
          <w:t xml:space="preserve"> : name(std::move(other.name)), data(std::move(other.data)), size(other.size) {</w:t>
        </w:r>
      </w:ins>
    </w:p>
    <w:p w:rsidR="00000000" w:rsidDel="00000000" w:rsidP="00000000" w:rsidRDefault="00000000" w:rsidRPr="00000000" w14:paraId="000000F9">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other.size = </w:t>
        </w:r>
        <w:r w:rsidDel="00000000" w:rsidR="00000000" w:rsidRPr="00000000">
          <w:rPr>
            <w:rFonts w:ascii="Courier New" w:cs="Courier New" w:eastAsia="Courier New" w:hAnsi="Courier New"/>
            <w:color w:val="d4d4d4"/>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ins>
    </w:p>
    <w:p w:rsidR="00000000" w:rsidDel="00000000" w:rsidP="00000000" w:rsidRDefault="00000000" w:rsidRPr="00000000" w14:paraId="000000FA">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std::cout &lt;&lt; </w:t>
        </w:r>
        <w:r w:rsidDel="00000000" w:rsidR="00000000" w:rsidRPr="00000000">
          <w:rPr>
            <w:rFonts w:ascii="Courier New" w:cs="Courier New" w:eastAsia="Courier New" w:hAnsi="Courier New"/>
            <w:color w:val="d4d4d4"/>
            <w:sz w:val="21"/>
            <w:szCs w:val="21"/>
            <w:rtl w:val="0"/>
          </w:rPr>
          <w:t xml:space="preserve">"Moving image "</w:t>
        </w:r>
        <w:r w:rsidDel="00000000" w:rsidR="00000000" w:rsidRPr="00000000">
          <w:rPr>
            <w:rFonts w:ascii="Courier New" w:cs="Courier New" w:eastAsia="Courier New" w:hAnsi="Courier New"/>
            <w:color w:val="d4d4d4"/>
            <w:sz w:val="21"/>
            <w:szCs w:val="21"/>
            <w:rtl w:val="0"/>
          </w:rPr>
          <w:t xml:space="preserve"> &lt;&lt; name &lt;&lt; std::endl;</w:t>
        </w:r>
      </w:ins>
    </w:p>
    <w:p w:rsidR="00000000" w:rsidDel="00000000" w:rsidP="00000000" w:rsidRDefault="00000000" w:rsidRPr="00000000" w14:paraId="000000FB">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ins>
    </w:p>
    <w:p w:rsidR="00000000" w:rsidDel="00000000" w:rsidP="00000000" w:rsidRDefault="00000000" w:rsidRPr="00000000" w14:paraId="000000FC">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0FD">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 Move assignment operator</w:t>
        </w:r>
      </w:ins>
    </w:p>
    <w:p w:rsidR="00000000" w:rsidDel="00000000" w:rsidP="00000000" w:rsidRDefault="00000000" w:rsidRPr="00000000" w14:paraId="000000FE">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Image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 operator=(Image</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d4d4d4"/>
            <w:sz w:val="21"/>
            <w:szCs w:val="21"/>
            <w:rtl w:val="0"/>
          </w:rPr>
          <w:t xml:space="preserve"> other) </w:t>
        </w:r>
        <w:r w:rsidDel="00000000" w:rsidR="00000000" w:rsidRPr="00000000">
          <w:rPr>
            <w:rFonts w:ascii="Courier New" w:cs="Courier New" w:eastAsia="Courier New" w:hAnsi="Courier New"/>
            <w:color w:val="d4d4d4"/>
            <w:sz w:val="21"/>
            <w:szCs w:val="21"/>
            <w:rtl w:val="0"/>
          </w:rPr>
          <w:t xml:space="preserve">noexcept</w:t>
        </w:r>
        <w:r w:rsidDel="00000000" w:rsidR="00000000" w:rsidRPr="00000000">
          <w:rPr>
            <w:rFonts w:ascii="Courier New" w:cs="Courier New" w:eastAsia="Courier New" w:hAnsi="Courier New"/>
            <w:color w:val="d4d4d4"/>
            <w:sz w:val="21"/>
            <w:szCs w:val="21"/>
            <w:rtl w:val="0"/>
          </w:rPr>
          <w:t xml:space="preserve"> {</w:t>
        </w:r>
      </w:ins>
    </w:p>
    <w:p w:rsidR="00000000" w:rsidDel="00000000" w:rsidP="00000000" w:rsidRDefault="00000000" w:rsidRPr="00000000" w14:paraId="000000FF">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 != &amp;other) {</w:t>
        </w:r>
      </w:ins>
    </w:p>
    <w:p w:rsidR="00000000" w:rsidDel="00000000" w:rsidP="00000000" w:rsidRDefault="00000000" w:rsidRPr="00000000" w14:paraId="00000100">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name = std::move(other.name);</w:t>
        </w:r>
      </w:ins>
    </w:p>
    <w:p w:rsidR="00000000" w:rsidDel="00000000" w:rsidP="00000000" w:rsidRDefault="00000000" w:rsidRPr="00000000" w14:paraId="00000101">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data = std::move(other.data);</w:t>
        </w:r>
      </w:ins>
    </w:p>
    <w:p w:rsidR="00000000" w:rsidDel="00000000" w:rsidP="00000000" w:rsidRDefault="00000000" w:rsidRPr="00000000" w14:paraId="00000102">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size = other.size;</w:t>
        </w:r>
      </w:ins>
    </w:p>
    <w:p w:rsidR="00000000" w:rsidDel="00000000" w:rsidP="00000000" w:rsidRDefault="00000000" w:rsidRPr="00000000" w14:paraId="00000103">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other.size = </w:t>
        </w:r>
        <w:r w:rsidDel="00000000" w:rsidR="00000000" w:rsidRPr="00000000">
          <w:rPr>
            <w:rFonts w:ascii="Courier New" w:cs="Courier New" w:eastAsia="Courier New" w:hAnsi="Courier New"/>
            <w:color w:val="d4d4d4"/>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ins>
    </w:p>
    <w:p w:rsidR="00000000" w:rsidDel="00000000" w:rsidP="00000000" w:rsidRDefault="00000000" w:rsidRPr="00000000" w14:paraId="00000104">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std::cout &lt;&lt; </w:t>
        </w:r>
        <w:r w:rsidDel="00000000" w:rsidR="00000000" w:rsidRPr="00000000">
          <w:rPr>
            <w:rFonts w:ascii="Courier New" w:cs="Courier New" w:eastAsia="Courier New" w:hAnsi="Courier New"/>
            <w:color w:val="d4d4d4"/>
            <w:sz w:val="21"/>
            <w:szCs w:val="21"/>
            <w:rtl w:val="0"/>
          </w:rPr>
          <w:t xml:space="preserve">"Moving image "</w:t>
        </w:r>
        <w:r w:rsidDel="00000000" w:rsidR="00000000" w:rsidRPr="00000000">
          <w:rPr>
            <w:rFonts w:ascii="Courier New" w:cs="Courier New" w:eastAsia="Courier New" w:hAnsi="Courier New"/>
            <w:color w:val="d4d4d4"/>
            <w:sz w:val="21"/>
            <w:szCs w:val="21"/>
            <w:rtl w:val="0"/>
          </w:rPr>
          <w:t xml:space="preserve"> &lt;&lt; name &lt;&lt; std::endl;</w:t>
        </w:r>
      </w:ins>
    </w:p>
    <w:p w:rsidR="00000000" w:rsidDel="00000000" w:rsidP="00000000" w:rsidRDefault="00000000" w:rsidRPr="00000000" w14:paraId="00000105">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ins>
    </w:p>
    <w:p w:rsidR="00000000" w:rsidDel="00000000" w:rsidP="00000000" w:rsidRDefault="00000000" w:rsidRPr="00000000" w14:paraId="00000106">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ins>
    </w:p>
    <w:p w:rsidR="00000000" w:rsidDel="00000000" w:rsidP="00000000" w:rsidRDefault="00000000" w:rsidRPr="00000000" w14:paraId="00000107">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ins>
    </w:p>
    <w:p w:rsidR="00000000" w:rsidDel="00000000" w:rsidP="00000000" w:rsidRDefault="00000000" w:rsidRPr="00000000" w14:paraId="00000108">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109">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~Image() {</w:t>
        </w:r>
      </w:ins>
    </w:p>
    <w:p w:rsidR="00000000" w:rsidDel="00000000" w:rsidP="00000000" w:rsidRDefault="00000000" w:rsidRPr="00000000" w14:paraId="0000010A">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(data) {</w:t>
        </w:r>
      </w:ins>
    </w:p>
    <w:p w:rsidR="00000000" w:rsidDel="00000000" w:rsidP="00000000" w:rsidRDefault="00000000" w:rsidRPr="00000000" w14:paraId="0000010B">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std::cout &lt;&lt; </w:t>
        </w:r>
        <w:r w:rsidDel="00000000" w:rsidR="00000000" w:rsidRPr="00000000">
          <w:rPr>
            <w:rFonts w:ascii="Courier New" w:cs="Courier New" w:eastAsia="Courier New" w:hAnsi="Courier New"/>
            <w:color w:val="d4d4d4"/>
            <w:sz w:val="21"/>
            <w:szCs w:val="21"/>
            <w:rtl w:val="0"/>
          </w:rPr>
          <w:t xml:space="preserve">"Destroying image "</w:t>
        </w:r>
        <w:r w:rsidDel="00000000" w:rsidR="00000000" w:rsidRPr="00000000">
          <w:rPr>
            <w:rFonts w:ascii="Courier New" w:cs="Courier New" w:eastAsia="Courier New" w:hAnsi="Courier New"/>
            <w:color w:val="d4d4d4"/>
            <w:sz w:val="21"/>
            <w:szCs w:val="21"/>
            <w:rtl w:val="0"/>
          </w:rPr>
          <w:t xml:space="preserve"> &lt;&lt; name &lt;&lt; std::endl;</w:t>
        </w:r>
      </w:ins>
    </w:p>
    <w:p w:rsidR="00000000" w:rsidDel="00000000" w:rsidP="00000000" w:rsidRDefault="00000000" w:rsidRPr="00000000" w14:paraId="0000010C">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ins>
    </w:p>
    <w:p w:rsidR="00000000" w:rsidDel="00000000" w:rsidP="00000000" w:rsidRDefault="00000000" w:rsidRPr="00000000" w14:paraId="0000010D">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ins>
    </w:p>
    <w:p w:rsidR="00000000" w:rsidDel="00000000" w:rsidP="00000000" w:rsidRDefault="00000000" w:rsidRPr="00000000" w14:paraId="0000010E">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10F">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 Example member function for image processing using lambdas</w:t>
        </w:r>
      </w:ins>
    </w:p>
    <w:p w:rsidR="00000000" w:rsidDel="00000000" w:rsidP="00000000" w:rsidRDefault="00000000" w:rsidRPr="00000000" w14:paraId="00000110">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process(std::function&lt;</w:t>
        </w:r>
        <w:r w:rsidDel="00000000" w:rsidR="00000000" w:rsidRPr="00000000">
          <w:rPr>
            <w:rFonts w:ascii="Courier New" w:cs="Courier New" w:eastAsia="Courier New" w:hAnsi="Courier New"/>
            <w:color w:val="d4d4d4"/>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size_t</w:t>
        </w:r>
        <w:r w:rsidDel="00000000" w:rsidR="00000000" w:rsidRPr="00000000">
          <w:rPr>
            <w:rFonts w:ascii="Courier New" w:cs="Courier New" w:eastAsia="Courier New" w:hAnsi="Courier New"/>
            <w:color w:val="d4d4d4"/>
            <w:sz w:val="21"/>
            <w:szCs w:val="21"/>
            <w:rtl w:val="0"/>
          </w:rPr>
          <w:t xml:space="preserve">)&gt; processor) {</w:t>
        </w:r>
      </w:ins>
    </w:p>
    <w:p w:rsidR="00000000" w:rsidDel="00000000" w:rsidP="00000000" w:rsidRDefault="00000000" w:rsidRPr="00000000" w14:paraId="00000111">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(data) {</w:t>
        </w:r>
      </w:ins>
    </w:p>
    <w:p w:rsidR="00000000" w:rsidDel="00000000" w:rsidP="00000000" w:rsidRDefault="00000000" w:rsidRPr="00000000" w14:paraId="00000112">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processor(data.get(), size);</w:t>
        </w:r>
      </w:ins>
    </w:p>
    <w:p w:rsidR="00000000" w:rsidDel="00000000" w:rsidP="00000000" w:rsidRDefault="00000000" w:rsidRPr="00000000" w14:paraId="00000113">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ins>
    </w:p>
    <w:p w:rsidR="00000000" w:rsidDel="00000000" w:rsidP="00000000" w:rsidRDefault="00000000" w:rsidRPr="00000000" w14:paraId="00000114">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ins>
    </w:p>
    <w:p w:rsidR="00000000" w:rsidDel="00000000" w:rsidP="00000000" w:rsidRDefault="00000000" w:rsidRPr="00000000" w14:paraId="00000115">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w:t>
        </w:r>
      </w:ins>
    </w:p>
    <w:p w:rsidR="00000000" w:rsidDel="00000000" w:rsidP="00000000" w:rsidRDefault="00000000" w:rsidRPr="00000000" w14:paraId="00000116">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117">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Container class for images</w:t>
        </w:r>
      </w:ins>
    </w:p>
    <w:p w:rsidR="00000000" w:rsidDel="00000000" w:rsidP="00000000" w:rsidRDefault="00000000" w:rsidRPr="00000000" w14:paraId="00000118">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ImageContainer {</w:t>
        </w:r>
      </w:ins>
    </w:p>
    <w:p w:rsidR="00000000" w:rsidDel="00000000" w:rsidP="00000000" w:rsidRDefault="00000000" w:rsidRPr="00000000" w14:paraId="00000119">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private:</w:t>
        </w:r>
      </w:ins>
    </w:p>
    <w:p w:rsidR="00000000" w:rsidDel="00000000" w:rsidP="00000000" w:rsidRDefault="00000000" w:rsidRPr="00000000" w14:paraId="0000011A">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std::vector&lt;Image&gt; images;</w:t>
        </w:r>
      </w:ins>
    </w:p>
    <w:p w:rsidR="00000000" w:rsidDel="00000000" w:rsidP="00000000" w:rsidRDefault="00000000" w:rsidRPr="00000000" w14:paraId="0000011B">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11C">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public:</w:t>
        </w:r>
      </w:ins>
    </w:p>
    <w:p w:rsidR="00000000" w:rsidDel="00000000" w:rsidP="00000000" w:rsidRDefault="00000000" w:rsidRPr="00000000" w14:paraId="0000011D">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addImage(</w:t>
        </w:r>
        <w:r w:rsidDel="00000000" w:rsidR="00000000" w:rsidRPr="00000000">
          <w:rPr>
            <w:rFonts w:ascii="Courier New" w:cs="Courier New" w:eastAsia="Courier New" w:hAnsi="Courier New"/>
            <w:color w:val="d4d4d4"/>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std::string</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 name, </w:t>
        </w:r>
        <w:r w:rsidDel="00000000" w:rsidR="00000000" w:rsidRPr="00000000">
          <w:rPr>
            <w:rFonts w:ascii="Courier New" w:cs="Courier New" w:eastAsia="Courier New" w:hAnsi="Courier New"/>
            <w:color w:val="d4d4d4"/>
            <w:sz w:val="21"/>
            <w:szCs w:val="21"/>
            <w:rtl w:val="0"/>
          </w:rPr>
          <w:t xml:space="preserve">size_t</w:t>
        </w:r>
        <w:r w:rsidDel="00000000" w:rsidR="00000000" w:rsidRPr="00000000">
          <w:rPr>
            <w:rFonts w:ascii="Courier New" w:cs="Courier New" w:eastAsia="Courier New" w:hAnsi="Courier New"/>
            <w:color w:val="d4d4d4"/>
            <w:sz w:val="21"/>
            <w:szCs w:val="21"/>
            <w:rtl w:val="0"/>
          </w:rPr>
          <w:t xml:space="preserve"> size) {</w:t>
        </w:r>
      </w:ins>
    </w:p>
    <w:p w:rsidR="00000000" w:rsidDel="00000000" w:rsidP="00000000" w:rsidRDefault="00000000" w:rsidRPr="00000000" w14:paraId="0000011E">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images.emplace_back(name, size);</w:t>
        </w:r>
      </w:ins>
    </w:p>
    <w:p w:rsidR="00000000" w:rsidDel="00000000" w:rsidP="00000000" w:rsidRDefault="00000000" w:rsidRPr="00000000" w14:paraId="0000011F">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ins>
    </w:p>
    <w:p w:rsidR="00000000" w:rsidDel="00000000" w:rsidP="00000000" w:rsidRDefault="00000000" w:rsidRPr="00000000" w14:paraId="00000120">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121">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 Example function using lambda to process all images in the container</w:t>
        </w:r>
      </w:ins>
    </w:p>
    <w:p w:rsidR="00000000" w:rsidDel="00000000" w:rsidP="00000000" w:rsidRDefault="00000000" w:rsidRPr="00000000" w14:paraId="00000122">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processAll(std::function&lt;</w:t>
        </w:r>
        <w:r w:rsidDel="00000000" w:rsidR="00000000" w:rsidRPr="00000000">
          <w:rPr>
            <w:rFonts w:ascii="Courier New" w:cs="Courier New" w:eastAsia="Courier New" w:hAnsi="Courier New"/>
            <w:color w:val="d4d4d4"/>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size_t</w:t>
        </w:r>
        <w:r w:rsidDel="00000000" w:rsidR="00000000" w:rsidRPr="00000000">
          <w:rPr>
            <w:rFonts w:ascii="Courier New" w:cs="Courier New" w:eastAsia="Courier New" w:hAnsi="Courier New"/>
            <w:color w:val="d4d4d4"/>
            <w:sz w:val="21"/>
            <w:szCs w:val="21"/>
            <w:rtl w:val="0"/>
          </w:rPr>
          <w:t xml:space="preserve">)&gt; processor) {</w:t>
        </w:r>
      </w:ins>
    </w:p>
    <w:p w:rsidR="00000000" w:rsidDel="00000000" w:rsidP="00000000" w:rsidRDefault="00000000" w:rsidRPr="00000000" w14:paraId="00000123">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std::for_each(images.begin(), images.end(), [&amp;](Image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 img) {</w:t>
        </w:r>
      </w:ins>
    </w:p>
    <w:p w:rsidR="00000000" w:rsidDel="00000000" w:rsidP="00000000" w:rsidRDefault="00000000" w:rsidRPr="00000000" w14:paraId="00000124">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img.process(processor);</w:t>
        </w:r>
      </w:ins>
    </w:p>
    <w:p w:rsidR="00000000" w:rsidDel="00000000" w:rsidP="00000000" w:rsidRDefault="00000000" w:rsidRPr="00000000" w14:paraId="00000125">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ins>
    </w:p>
    <w:p w:rsidR="00000000" w:rsidDel="00000000" w:rsidP="00000000" w:rsidRDefault="00000000" w:rsidRPr="00000000" w14:paraId="00000126">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ins>
    </w:p>
    <w:p w:rsidR="00000000" w:rsidDel="00000000" w:rsidP="00000000" w:rsidRDefault="00000000" w:rsidRPr="00000000" w14:paraId="00000127">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w:t>
        </w:r>
      </w:ins>
    </w:p>
    <w:p w:rsidR="00000000" w:rsidDel="00000000" w:rsidP="00000000" w:rsidRDefault="00000000" w:rsidRPr="00000000" w14:paraId="00000128">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129">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 {</w:t>
        </w:r>
      </w:ins>
    </w:p>
    <w:p w:rsidR="00000000" w:rsidDel="00000000" w:rsidP="00000000" w:rsidRDefault="00000000" w:rsidRPr="00000000" w14:paraId="0000012A">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ImageContainer container;</w:t>
        </w:r>
      </w:ins>
    </w:p>
    <w:p w:rsidR="00000000" w:rsidDel="00000000" w:rsidP="00000000" w:rsidRDefault="00000000" w:rsidRPr="00000000" w14:paraId="0000012B">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12C">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 Adding images to the container</w:t>
        </w:r>
      </w:ins>
    </w:p>
    <w:p w:rsidR="00000000" w:rsidDel="00000000" w:rsidP="00000000" w:rsidRDefault="00000000" w:rsidRPr="00000000" w14:paraId="0000012D">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container.addImage(</w:t>
        </w:r>
        <w:r w:rsidDel="00000000" w:rsidR="00000000" w:rsidRPr="00000000">
          <w:rPr>
            <w:rFonts w:ascii="Courier New" w:cs="Courier New" w:eastAsia="Courier New" w:hAnsi="Courier New"/>
            <w:color w:val="d4d4d4"/>
            <w:sz w:val="21"/>
            <w:szCs w:val="21"/>
            <w:rtl w:val="0"/>
          </w:rPr>
          <w:t xml:space="preserve">"Image1"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w:t>
        </w:r>
      </w:ins>
    </w:p>
    <w:p w:rsidR="00000000" w:rsidDel="00000000" w:rsidP="00000000" w:rsidRDefault="00000000" w:rsidRPr="00000000" w14:paraId="0000012E">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container.addImage(</w:t>
        </w:r>
        <w:r w:rsidDel="00000000" w:rsidR="00000000" w:rsidRPr="00000000">
          <w:rPr>
            <w:rFonts w:ascii="Courier New" w:cs="Courier New" w:eastAsia="Courier New" w:hAnsi="Courier New"/>
            <w:color w:val="d4d4d4"/>
            <w:sz w:val="21"/>
            <w:szCs w:val="21"/>
            <w:rtl w:val="0"/>
          </w:rPr>
          <w:t xml:space="preserve">"Image2"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1500</w:t>
        </w:r>
        <w:r w:rsidDel="00000000" w:rsidR="00000000" w:rsidRPr="00000000">
          <w:rPr>
            <w:rFonts w:ascii="Courier New" w:cs="Courier New" w:eastAsia="Courier New" w:hAnsi="Courier New"/>
            <w:color w:val="d4d4d4"/>
            <w:sz w:val="21"/>
            <w:szCs w:val="21"/>
            <w:rtl w:val="0"/>
          </w:rPr>
          <w:t xml:space="preserve">);</w:t>
        </w:r>
      </w:ins>
    </w:p>
    <w:p w:rsidR="00000000" w:rsidDel="00000000" w:rsidP="00000000" w:rsidRDefault="00000000" w:rsidRPr="00000000" w14:paraId="0000012F">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container.addImage(</w:t>
        </w:r>
        <w:r w:rsidDel="00000000" w:rsidR="00000000" w:rsidRPr="00000000">
          <w:rPr>
            <w:rFonts w:ascii="Courier New" w:cs="Courier New" w:eastAsia="Courier New" w:hAnsi="Courier New"/>
            <w:color w:val="d4d4d4"/>
            <w:sz w:val="21"/>
            <w:szCs w:val="21"/>
            <w:rtl w:val="0"/>
          </w:rPr>
          <w:t xml:space="preserve">"Image3"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800</w:t>
        </w:r>
        <w:r w:rsidDel="00000000" w:rsidR="00000000" w:rsidRPr="00000000">
          <w:rPr>
            <w:rFonts w:ascii="Courier New" w:cs="Courier New" w:eastAsia="Courier New" w:hAnsi="Courier New"/>
            <w:color w:val="d4d4d4"/>
            <w:sz w:val="21"/>
            <w:szCs w:val="21"/>
            <w:rtl w:val="0"/>
          </w:rPr>
          <w:t xml:space="preserve">);</w:t>
        </w:r>
      </w:ins>
    </w:p>
    <w:p w:rsidR="00000000" w:rsidDel="00000000" w:rsidP="00000000" w:rsidRDefault="00000000" w:rsidRPr="00000000" w14:paraId="00000130">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131">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 Processing images using a lambda function</w:t>
        </w:r>
      </w:ins>
    </w:p>
    <w:p w:rsidR="00000000" w:rsidDel="00000000" w:rsidP="00000000" w:rsidRDefault="00000000" w:rsidRPr="00000000" w14:paraId="00000132">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container.processAll([](</w:t>
        </w:r>
        <w:r w:rsidDel="00000000" w:rsidR="00000000" w:rsidRPr="00000000">
          <w:rPr>
            <w:rFonts w:ascii="Courier New" w:cs="Courier New" w:eastAsia="Courier New" w:hAnsi="Courier New"/>
            <w:color w:val="d4d4d4"/>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data, </w:t>
        </w:r>
        <w:r w:rsidDel="00000000" w:rsidR="00000000" w:rsidRPr="00000000">
          <w:rPr>
            <w:rFonts w:ascii="Courier New" w:cs="Courier New" w:eastAsia="Courier New" w:hAnsi="Courier New"/>
            <w:color w:val="d4d4d4"/>
            <w:sz w:val="21"/>
            <w:szCs w:val="21"/>
            <w:rtl w:val="0"/>
          </w:rPr>
          <w:t xml:space="preserve">size_t</w:t>
        </w:r>
        <w:r w:rsidDel="00000000" w:rsidR="00000000" w:rsidRPr="00000000">
          <w:rPr>
            <w:rFonts w:ascii="Courier New" w:cs="Courier New" w:eastAsia="Courier New" w:hAnsi="Courier New"/>
            <w:color w:val="d4d4d4"/>
            <w:sz w:val="21"/>
            <w:szCs w:val="21"/>
            <w:rtl w:val="0"/>
          </w:rPr>
          <w:t xml:space="preserve"> size) {</w:t>
        </w:r>
      </w:ins>
    </w:p>
    <w:p w:rsidR="00000000" w:rsidDel="00000000" w:rsidP="00000000" w:rsidRDefault="00000000" w:rsidRPr="00000000" w14:paraId="00000133">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 Example processing: just print the first byte</w:t>
        </w:r>
      </w:ins>
    </w:p>
    <w:p w:rsidR="00000000" w:rsidDel="00000000" w:rsidP="00000000" w:rsidRDefault="00000000" w:rsidRPr="00000000" w14:paraId="00000134">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(size &gt; </w:t>
        </w:r>
        <w:r w:rsidDel="00000000" w:rsidR="00000000" w:rsidRPr="00000000">
          <w:rPr>
            <w:rFonts w:ascii="Courier New" w:cs="Courier New" w:eastAsia="Courier New" w:hAnsi="Courier New"/>
            <w:color w:val="d4d4d4"/>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ins>
    </w:p>
    <w:p w:rsidR="00000000" w:rsidDel="00000000" w:rsidP="00000000" w:rsidRDefault="00000000" w:rsidRPr="00000000" w14:paraId="00000135">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std::cout &lt;&lt; </w:t>
        </w:r>
        <w:r w:rsidDel="00000000" w:rsidR="00000000" w:rsidRPr="00000000">
          <w:rPr>
            <w:rFonts w:ascii="Courier New" w:cs="Courier New" w:eastAsia="Courier New" w:hAnsi="Courier New"/>
            <w:color w:val="d4d4d4"/>
            <w:sz w:val="21"/>
            <w:szCs w:val="21"/>
            <w:rtl w:val="0"/>
          </w:rPr>
          <w:t xml:space="preserve">"Processing image data. First byte: "</w:t>
        </w:r>
        <w:r w:rsidDel="00000000" w:rsidR="00000000" w:rsidRPr="00000000">
          <w:rPr>
            <w:rFonts w:ascii="Courier New" w:cs="Courier New" w:eastAsia="Courier New" w:hAnsi="Courier New"/>
            <w:color w:val="d4d4d4"/>
            <w:sz w:val="21"/>
            <w:szCs w:val="21"/>
            <w:rtl w:val="0"/>
          </w:rPr>
          <w:t xml:space="preserve"> &lt;&lt; </w:t>
        </w:r>
        <w:r w:rsidDel="00000000" w:rsidR="00000000" w:rsidRPr="00000000">
          <w:rPr>
            <w:rFonts w:ascii="Courier New" w:cs="Courier New" w:eastAsia="Courier New" w:hAnsi="Courier New"/>
            <w:color w:val="d4d4d4"/>
            <w:sz w:val="21"/>
            <w:szCs w:val="21"/>
            <w:rtl w:val="0"/>
          </w:rPr>
          <w:t xml:space="preserve">static_cast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&gt;(data[</w:t>
        </w:r>
        <w:r w:rsidDel="00000000" w:rsidR="00000000" w:rsidRPr="00000000">
          <w:rPr>
            <w:rFonts w:ascii="Courier New" w:cs="Courier New" w:eastAsia="Courier New" w:hAnsi="Courier New"/>
            <w:color w:val="d4d4d4"/>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&lt;&lt; std::endl;</w:t>
        </w:r>
      </w:ins>
    </w:p>
    <w:p w:rsidR="00000000" w:rsidDel="00000000" w:rsidP="00000000" w:rsidRDefault="00000000" w:rsidRPr="00000000" w14:paraId="00000136">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ins>
    </w:p>
    <w:p w:rsidR="00000000" w:rsidDel="00000000" w:rsidP="00000000" w:rsidRDefault="00000000" w:rsidRPr="00000000" w14:paraId="00000137">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ins>
    </w:p>
    <w:p w:rsidR="00000000" w:rsidDel="00000000" w:rsidP="00000000" w:rsidRDefault="00000000" w:rsidRPr="00000000" w14:paraId="00000138">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139">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ins>
    </w:p>
    <w:p w:rsidR="00000000" w:rsidDel="00000000" w:rsidP="00000000" w:rsidRDefault="00000000" w:rsidRPr="00000000" w14:paraId="0000013A">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w:t>
        </w:r>
      </w:ins>
    </w:p>
    <w:p w:rsidR="00000000" w:rsidDel="00000000" w:rsidP="00000000" w:rsidRDefault="00000000" w:rsidRPr="00000000" w14:paraId="0000013B">
      <w:pPr>
        <w:shd w:fill="1e1e1e" w:val="clear"/>
        <w:spacing w:line="325.71428571428567" w:lineRule="auto"/>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13C">
      <w:pPr>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13D">
      <w:pPr>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13E">
      <w:pPr>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Fonts w:ascii="Courier New" w:cs="Courier New" w:eastAsia="Courier New" w:hAnsi="Courier New"/>
            <w:color w:val="d4d4d4"/>
            <w:sz w:val="21"/>
            <w:szCs w:val="21"/>
            <w:rtl w:val="0"/>
          </w:rPr>
          <w:t xml:space="preserve">Output</w:t>
        </w:r>
      </w:ins>
    </w:p>
    <w:p w:rsidR="00000000" w:rsidDel="00000000" w:rsidP="00000000" w:rsidRDefault="00000000" w:rsidRPr="00000000" w14:paraId="0000013F">
      <w:pPr>
        <w:rPr>
          <w:ins w:author="Mahima Bhardwaj" w:id="2" w:date="2024-07-15T06:34:31Z"/>
          <w:rFonts w:ascii="Courier New" w:cs="Courier New" w:eastAsia="Courier New" w:hAnsi="Courier New"/>
          <w:color w:val="d4d4d4"/>
          <w:sz w:val="21"/>
          <w:szCs w:val="21"/>
        </w:rPr>
      </w:pPr>
      <w:ins w:author="Mahima Bhardwaj" w:id="2" w:date="2024-07-15T06:34:31Z">
        <w:r w:rsidDel="00000000" w:rsidR="00000000" w:rsidRPr="00000000">
          <w:rPr>
            <w:rtl w:val="0"/>
          </w:rPr>
        </w:r>
      </w:ins>
    </w:p>
    <w:p w:rsidR="00000000" w:rsidDel="00000000" w:rsidP="00000000" w:rsidRDefault="00000000" w:rsidRPr="00000000" w14:paraId="00000140">
      <w:pPr>
        <w:rPr/>
      </w:pPr>
      <w:ins w:author="Mahima Bhardwaj" w:id="2" w:date="2024-07-15T06:34:31Z">
        <w:r w:rsidDel="00000000" w:rsidR="00000000" w:rsidRPr="00000000">
          <w:rPr>
            <w:rFonts w:ascii="Courier New" w:cs="Courier New" w:eastAsia="Courier New" w:hAnsi="Courier New"/>
            <w:color w:val="d4d4d4"/>
            <w:sz w:val="21"/>
            <w:szCs w:val="21"/>
          </w:rPr>
          <w:drawing>
            <wp:inline distB="114300" distT="114300" distL="114300" distR="114300">
              <wp:extent cx="5219700" cy="29527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19700" cy="2952750"/>
                      </a:xfrm>
                      <a:prstGeom prst="rect"/>
                      <a:ln/>
                    </pic:spPr>
                  </pic:pic>
                </a:graphicData>
              </a:graphic>
            </wp:inline>
          </w:drawing>
        </w:r>
      </w:ins>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